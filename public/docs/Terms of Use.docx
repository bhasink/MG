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0F51C3" w14:textId="77777777" w:rsidR="005739EC" w:rsidRPr="00D12984" w:rsidRDefault="005739EC" w:rsidP="005739EC">
      <w:pPr>
        <w:jc w:val="center"/>
        <w:rPr>
          <w:rFonts w:ascii="Sylfaen" w:hAnsi="Sylfaen"/>
          <w:b/>
          <w:bCs/>
        </w:rPr>
      </w:pPr>
      <w:r w:rsidRPr="00D12984">
        <w:rPr>
          <w:rFonts w:ascii="Sylfaen" w:hAnsi="Sylfaen"/>
          <w:b/>
          <w:bCs/>
        </w:rPr>
        <w:t>TERMS OF USE</w:t>
      </w:r>
    </w:p>
    <w:p w14:paraId="1CC07916" w14:textId="77777777" w:rsidR="005739EC" w:rsidRPr="00D12984" w:rsidRDefault="005739EC" w:rsidP="005739EC">
      <w:pPr>
        <w:jc w:val="both"/>
        <w:rPr>
          <w:rFonts w:ascii="Sylfaen" w:hAnsi="Sylfaen"/>
        </w:rPr>
      </w:pPr>
    </w:p>
    <w:p w14:paraId="1EF21344" w14:textId="77777777" w:rsidR="005739EC" w:rsidRPr="00D12984" w:rsidRDefault="005739EC" w:rsidP="00016CE8">
      <w:pPr>
        <w:pStyle w:val="ListParagraph"/>
        <w:numPr>
          <w:ilvl w:val="0"/>
          <w:numId w:val="1"/>
        </w:numPr>
        <w:ind w:left="426" w:hanging="710"/>
        <w:jc w:val="both"/>
        <w:rPr>
          <w:rFonts w:ascii="Sylfaen" w:hAnsi="Sylfaen"/>
        </w:rPr>
      </w:pPr>
      <w:r w:rsidRPr="00D12984">
        <w:rPr>
          <w:rFonts w:ascii="Sylfaen" w:hAnsi="Sylfaen"/>
          <w:b/>
        </w:rPr>
        <w:t>Background</w:t>
      </w:r>
    </w:p>
    <w:p w14:paraId="47D9DC1D" w14:textId="77777777" w:rsidR="005739EC" w:rsidRPr="00D12984" w:rsidRDefault="005739EC" w:rsidP="005739EC">
      <w:pPr>
        <w:pStyle w:val="ListParagraph"/>
        <w:jc w:val="both"/>
        <w:rPr>
          <w:rFonts w:ascii="Sylfaen" w:hAnsi="Sylfaen"/>
          <w:b/>
        </w:rPr>
      </w:pPr>
    </w:p>
    <w:p w14:paraId="0BDE1829" w14:textId="77777777" w:rsidR="005739EC" w:rsidRPr="00D12984" w:rsidRDefault="005739EC" w:rsidP="005739EC">
      <w:pPr>
        <w:pStyle w:val="ListParagraph"/>
        <w:numPr>
          <w:ilvl w:val="1"/>
          <w:numId w:val="1"/>
        </w:numPr>
        <w:ind w:hanging="720"/>
        <w:jc w:val="both"/>
        <w:rPr>
          <w:rFonts w:ascii="Sylfaen" w:hAnsi="Sylfaen"/>
        </w:rPr>
      </w:pPr>
      <w:r w:rsidRPr="00D12984">
        <w:rPr>
          <w:rFonts w:ascii="Sylfaen" w:hAnsi="Sylfaen"/>
        </w:rPr>
        <w:t>This document is an electronic record in terms of (</w:t>
      </w:r>
      <w:proofErr w:type="spellStart"/>
      <w:r w:rsidRPr="00D12984">
        <w:rPr>
          <w:rFonts w:ascii="Sylfaen" w:hAnsi="Sylfaen"/>
        </w:rPr>
        <w:t>i</w:t>
      </w:r>
      <w:proofErr w:type="spellEnd"/>
      <w:r w:rsidRPr="00D12984">
        <w:rPr>
          <w:rFonts w:ascii="Sylfaen" w:hAnsi="Sylfaen"/>
        </w:rPr>
        <w:t>) Information Technology Act, 2000; (ii) the rules framed there under as applicable; and (iii) the amended provisions pertaining to electronic records in various statutes as amended by the Information Technology Act, 2000. This electronic record is generated by a computer system and does not require any physical or digital signatures.</w:t>
      </w:r>
    </w:p>
    <w:p w14:paraId="62518547" w14:textId="77777777" w:rsidR="005739EC" w:rsidRPr="00D12984" w:rsidRDefault="005739EC" w:rsidP="005739EC">
      <w:pPr>
        <w:pStyle w:val="ListParagraph"/>
        <w:jc w:val="both"/>
        <w:rPr>
          <w:rFonts w:ascii="Sylfaen" w:hAnsi="Sylfaen"/>
        </w:rPr>
      </w:pPr>
    </w:p>
    <w:p w14:paraId="6C72F152" w14:textId="2EE6984E" w:rsidR="005739EC" w:rsidRPr="00D12984" w:rsidRDefault="005739EC" w:rsidP="005739EC">
      <w:pPr>
        <w:pStyle w:val="ListParagraph"/>
        <w:numPr>
          <w:ilvl w:val="1"/>
          <w:numId w:val="1"/>
        </w:numPr>
        <w:ind w:hanging="720"/>
        <w:jc w:val="both"/>
        <w:rPr>
          <w:rFonts w:ascii="Sylfaen" w:hAnsi="Sylfaen"/>
        </w:rPr>
      </w:pPr>
      <w:r w:rsidRPr="00D12984">
        <w:rPr>
          <w:rFonts w:ascii="Sylfaen" w:hAnsi="Sylfaen"/>
        </w:rPr>
        <w:t xml:space="preserve">This document is published in accordance with the provisions of Information Technology Act, 2000 and the rules made thereunder that require publishing the rules and regulations, privacy policy and terms of use for access or usage of our </w:t>
      </w:r>
      <w:r w:rsidR="005E6E83">
        <w:rPr>
          <w:rFonts w:ascii="Sylfaen" w:hAnsi="Sylfaen"/>
        </w:rPr>
        <w:t>website</w:t>
      </w:r>
      <w:r w:rsidRPr="00D12984">
        <w:rPr>
          <w:rFonts w:ascii="Sylfaen" w:hAnsi="Sylfaen"/>
        </w:rPr>
        <w:t xml:space="preserve"> </w:t>
      </w:r>
      <w:r w:rsidR="005E6E83">
        <w:rPr>
          <w:rFonts w:ascii="Sylfaen" w:hAnsi="Sylfaen"/>
        </w:rPr>
        <w:t>[</w:t>
      </w:r>
      <w:r w:rsidR="005E6E83">
        <w:rPr>
          <w:rFonts w:ascii="Sylfaen" w:hAnsi="Sylfaen"/>
          <w:i/>
          <w:iCs/>
        </w:rPr>
        <w:t>insert website name and address</w:t>
      </w:r>
      <w:r w:rsidR="005E6E83">
        <w:rPr>
          <w:rFonts w:ascii="Sylfaen" w:hAnsi="Sylfaen"/>
        </w:rPr>
        <w:t>]</w:t>
      </w:r>
      <w:r w:rsidR="00075A9A">
        <w:rPr>
          <w:rFonts w:ascii="Sylfaen" w:hAnsi="Sylfaen"/>
        </w:rPr>
        <w:t xml:space="preserve"> and our application “[</w:t>
      </w:r>
      <w:r w:rsidR="00075A9A">
        <w:rPr>
          <w:rFonts w:ascii="Sylfaen" w:hAnsi="Sylfaen"/>
          <w:i/>
          <w:iCs/>
        </w:rPr>
        <w:t>insert name of the application</w:t>
      </w:r>
      <w:r w:rsidR="00075A9A">
        <w:rPr>
          <w:rFonts w:ascii="Sylfaen" w:hAnsi="Sylfaen"/>
        </w:rPr>
        <w:t>]</w:t>
      </w:r>
      <w:r w:rsidRPr="00D12984">
        <w:rPr>
          <w:rFonts w:ascii="Sylfaen" w:hAnsi="Sylfaen"/>
        </w:rPr>
        <w:t xml:space="preserve"> (“</w:t>
      </w:r>
      <w:r>
        <w:rPr>
          <w:rFonts w:ascii="Sylfaen" w:hAnsi="Sylfaen"/>
          <w:b/>
        </w:rPr>
        <w:t>Website</w:t>
      </w:r>
      <w:r w:rsidRPr="00D12984">
        <w:rPr>
          <w:rFonts w:ascii="Sylfaen" w:hAnsi="Sylfaen"/>
        </w:rPr>
        <w:t>”).</w:t>
      </w:r>
    </w:p>
    <w:p w14:paraId="10A0D2A6" w14:textId="77777777" w:rsidR="005739EC" w:rsidRPr="00D12984" w:rsidRDefault="005739EC" w:rsidP="005739EC">
      <w:pPr>
        <w:pStyle w:val="ListParagraph"/>
        <w:jc w:val="both"/>
        <w:rPr>
          <w:rFonts w:ascii="Sylfaen" w:hAnsi="Sylfaen"/>
        </w:rPr>
      </w:pPr>
    </w:p>
    <w:p w14:paraId="04BDE786" w14:textId="55EF926C" w:rsidR="005739EC" w:rsidRPr="00D12984" w:rsidRDefault="005739EC" w:rsidP="005739EC">
      <w:pPr>
        <w:pStyle w:val="ListParagraph"/>
        <w:numPr>
          <w:ilvl w:val="1"/>
          <w:numId w:val="1"/>
        </w:numPr>
        <w:spacing w:after="0"/>
        <w:ind w:hanging="720"/>
        <w:jc w:val="both"/>
        <w:rPr>
          <w:rFonts w:ascii="Sylfaen" w:hAnsi="Sylfaen"/>
          <w:lang w:val="en-US"/>
        </w:rPr>
      </w:pPr>
      <w:r w:rsidRPr="00D12984">
        <w:rPr>
          <w:rFonts w:ascii="Sylfaen" w:hAnsi="Sylfaen"/>
        </w:rPr>
        <w:t xml:space="preserve">The </w:t>
      </w:r>
      <w:r>
        <w:rPr>
          <w:rFonts w:ascii="Sylfaen" w:hAnsi="Sylfaen"/>
        </w:rPr>
        <w:t>Website</w:t>
      </w:r>
      <w:r w:rsidRPr="00D12984">
        <w:rPr>
          <w:rFonts w:ascii="Sylfaen" w:hAnsi="Sylfaen"/>
        </w:rPr>
        <w:t xml:space="preserve"> is owned, registered and operated by </w:t>
      </w:r>
      <w:r w:rsidR="005E6E83">
        <w:rPr>
          <w:rFonts w:ascii="Sylfaen" w:hAnsi="Sylfaen"/>
        </w:rPr>
        <w:t>Microgravity Ventures</w:t>
      </w:r>
      <w:r w:rsidRPr="00D12984">
        <w:rPr>
          <w:rFonts w:ascii="Sylfaen" w:hAnsi="Sylfaen"/>
        </w:rPr>
        <w:t xml:space="preserve"> Private Limited (“</w:t>
      </w:r>
      <w:r w:rsidRPr="00D12984">
        <w:rPr>
          <w:rFonts w:ascii="Sylfaen" w:hAnsi="Sylfaen"/>
          <w:b/>
        </w:rPr>
        <w:t>Company</w:t>
      </w:r>
      <w:r w:rsidRPr="00D12984">
        <w:rPr>
          <w:rFonts w:ascii="Sylfaen" w:hAnsi="Sylfaen"/>
        </w:rPr>
        <w:t xml:space="preserve">”), </w:t>
      </w:r>
      <w:r w:rsidRPr="00D12984">
        <w:rPr>
          <w:rFonts w:ascii="Sylfaen" w:hAnsi="Sylfaen" w:cs="Tahoma"/>
        </w:rPr>
        <w:t xml:space="preserve">a private limited company, incorporated under the provisions of the Companies Act, 2013 and </w:t>
      </w:r>
      <w:r w:rsidRPr="00D12984">
        <w:rPr>
          <w:rFonts w:ascii="Sylfaen" w:hAnsi="Sylfaen"/>
        </w:rPr>
        <w:t xml:space="preserve">having its registered office at </w:t>
      </w:r>
      <w:r w:rsidR="00FD277C" w:rsidRPr="00FD277C">
        <w:rPr>
          <w:rFonts w:ascii="Sylfaen" w:hAnsi="Sylfaen"/>
        </w:rPr>
        <w:t xml:space="preserve">212 DLF Galleria, </w:t>
      </w:r>
      <w:proofErr w:type="spellStart"/>
      <w:r w:rsidR="00FD277C" w:rsidRPr="00FD277C">
        <w:rPr>
          <w:rFonts w:ascii="Sylfaen" w:hAnsi="Sylfaen"/>
        </w:rPr>
        <w:t>Mayur</w:t>
      </w:r>
      <w:proofErr w:type="spellEnd"/>
      <w:r w:rsidR="00FD277C" w:rsidRPr="00FD277C">
        <w:rPr>
          <w:rFonts w:ascii="Sylfaen" w:hAnsi="Sylfaen"/>
        </w:rPr>
        <w:t xml:space="preserve"> </w:t>
      </w:r>
      <w:proofErr w:type="spellStart"/>
      <w:r w:rsidR="00FD277C" w:rsidRPr="00FD277C">
        <w:rPr>
          <w:rFonts w:ascii="Sylfaen" w:hAnsi="Sylfaen"/>
        </w:rPr>
        <w:t>Vihar</w:t>
      </w:r>
      <w:proofErr w:type="spellEnd"/>
      <w:r w:rsidR="00FD277C" w:rsidRPr="00FD277C">
        <w:rPr>
          <w:rFonts w:ascii="Sylfaen" w:hAnsi="Sylfaen"/>
        </w:rPr>
        <w:t xml:space="preserve"> Phase-I Ext. </w:t>
      </w:r>
      <w:bookmarkStart w:id="0" w:name="_GoBack"/>
      <w:bookmarkEnd w:id="0"/>
      <w:r w:rsidR="00FD277C" w:rsidRPr="00FD277C">
        <w:rPr>
          <w:rFonts w:ascii="Sylfaen" w:hAnsi="Sylfaen"/>
        </w:rPr>
        <w:t>Delhi-110091.</w:t>
      </w:r>
    </w:p>
    <w:p w14:paraId="0467C285" w14:textId="77777777" w:rsidR="005739EC" w:rsidRPr="00D12984" w:rsidRDefault="005739EC" w:rsidP="005739EC">
      <w:pPr>
        <w:jc w:val="both"/>
        <w:rPr>
          <w:rFonts w:ascii="Sylfaen" w:hAnsi="Sylfaen"/>
          <w:lang w:val="en-US"/>
        </w:rPr>
      </w:pPr>
    </w:p>
    <w:p w14:paraId="1B9E1CB2" w14:textId="0C748DD7" w:rsidR="005739EC" w:rsidRPr="00D12984" w:rsidRDefault="005739EC" w:rsidP="005739EC">
      <w:pPr>
        <w:pStyle w:val="ListParagraph"/>
        <w:numPr>
          <w:ilvl w:val="1"/>
          <w:numId w:val="1"/>
        </w:numPr>
        <w:ind w:hanging="720"/>
        <w:jc w:val="both"/>
        <w:rPr>
          <w:rFonts w:ascii="Sylfaen" w:hAnsi="Sylfaen"/>
        </w:rPr>
      </w:pPr>
      <w:r w:rsidRPr="00D12984">
        <w:rPr>
          <w:rFonts w:ascii="Sylfaen" w:hAnsi="Sylfaen"/>
        </w:rPr>
        <w:t>These terms of usage (“</w:t>
      </w:r>
      <w:r w:rsidRPr="00D12984">
        <w:rPr>
          <w:rFonts w:ascii="Sylfaen" w:hAnsi="Sylfaen"/>
          <w:b/>
        </w:rPr>
        <w:t>Terms of Use</w:t>
      </w:r>
      <w:r w:rsidRPr="00D12984">
        <w:rPr>
          <w:rFonts w:ascii="Sylfaen" w:hAnsi="Sylfaen"/>
        </w:rPr>
        <w:t xml:space="preserve">”) read along with the </w:t>
      </w:r>
      <w:commentRangeStart w:id="1"/>
      <w:r w:rsidRPr="00D12984">
        <w:rPr>
          <w:rFonts w:ascii="Sylfaen" w:hAnsi="Sylfaen"/>
        </w:rPr>
        <w:t>Privacy Policy</w:t>
      </w:r>
      <w:r w:rsidR="0048025A">
        <w:rPr>
          <w:rFonts w:ascii="Sylfaen" w:hAnsi="Sylfaen"/>
        </w:rPr>
        <w:t xml:space="preserve"> </w:t>
      </w:r>
      <w:commentRangeEnd w:id="1"/>
      <w:r w:rsidR="0048025A">
        <w:rPr>
          <w:rStyle w:val="CommentReference"/>
        </w:rPr>
        <w:commentReference w:id="1"/>
      </w:r>
      <w:r w:rsidR="0048025A">
        <w:rPr>
          <w:rFonts w:ascii="Sylfaen" w:hAnsi="Sylfaen"/>
        </w:rPr>
        <w:t xml:space="preserve">and </w:t>
      </w:r>
      <w:commentRangeStart w:id="2"/>
      <w:r w:rsidR="0048025A">
        <w:rPr>
          <w:rFonts w:ascii="Sylfaen" w:hAnsi="Sylfaen"/>
        </w:rPr>
        <w:t>Consent and Waiver Agreement</w:t>
      </w:r>
      <w:commentRangeEnd w:id="2"/>
      <w:r w:rsidR="0048025A">
        <w:rPr>
          <w:rStyle w:val="CommentReference"/>
        </w:rPr>
        <w:commentReference w:id="2"/>
      </w:r>
      <w:r w:rsidRPr="00D12984">
        <w:rPr>
          <w:rFonts w:ascii="Sylfaen" w:hAnsi="Sylfaen"/>
        </w:rPr>
        <w:t xml:space="preserve"> constitute a legal and binding agreement between you and the Company and govern your use of the </w:t>
      </w:r>
      <w:r>
        <w:rPr>
          <w:rFonts w:ascii="Sylfaen" w:hAnsi="Sylfaen"/>
        </w:rPr>
        <w:t>Website</w:t>
      </w:r>
      <w:r w:rsidRPr="00D12984">
        <w:rPr>
          <w:rFonts w:ascii="Sylfaen" w:hAnsi="Sylfaen"/>
        </w:rPr>
        <w:t xml:space="preserve"> and the Service</w:t>
      </w:r>
      <w:r w:rsidR="0041318B">
        <w:rPr>
          <w:rFonts w:ascii="Sylfaen" w:hAnsi="Sylfaen"/>
        </w:rPr>
        <w:t>s</w:t>
      </w:r>
      <w:r w:rsidRPr="00D12984">
        <w:rPr>
          <w:rFonts w:ascii="Sylfaen" w:hAnsi="Sylfaen"/>
        </w:rPr>
        <w:t xml:space="preserve"> (as defined below) provided through the </w:t>
      </w:r>
      <w:r>
        <w:rPr>
          <w:rFonts w:ascii="Sylfaen" w:hAnsi="Sylfaen"/>
        </w:rPr>
        <w:t>Website</w:t>
      </w:r>
      <w:r w:rsidRPr="00D12984">
        <w:rPr>
          <w:rFonts w:ascii="Sylfaen" w:hAnsi="Sylfaen"/>
        </w:rPr>
        <w:t>. By</w:t>
      </w:r>
      <w:r w:rsidR="00BC6CB5">
        <w:rPr>
          <w:rFonts w:ascii="Sylfaen" w:hAnsi="Sylfaen"/>
        </w:rPr>
        <w:t xml:space="preserve"> clicking the I Agree checkbox</w:t>
      </w:r>
      <w:r w:rsidR="002408EE">
        <w:rPr>
          <w:rFonts w:ascii="Sylfaen" w:hAnsi="Sylfaen"/>
        </w:rPr>
        <w:t xml:space="preserve">, which shall be prompted to you </w:t>
      </w:r>
      <w:r w:rsidR="00BC6CB5">
        <w:rPr>
          <w:rFonts w:ascii="Sylfaen" w:hAnsi="Sylfaen"/>
        </w:rPr>
        <w:t>before avai</w:t>
      </w:r>
      <w:r w:rsidR="002408EE">
        <w:rPr>
          <w:rFonts w:ascii="Sylfaen" w:hAnsi="Sylfaen"/>
        </w:rPr>
        <w:t>ling the Service</w:t>
      </w:r>
      <w:r w:rsidRPr="00D12984">
        <w:rPr>
          <w:rFonts w:ascii="Sylfaen" w:hAnsi="Sylfaen"/>
        </w:rPr>
        <w:t xml:space="preserve">, you shall be deemed to have read, </w:t>
      </w:r>
      <w:proofErr w:type="gramStart"/>
      <w:r w:rsidRPr="00D12984">
        <w:rPr>
          <w:rFonts w:ascii="Sylfaen" w:hAnsi="Sylfaen"/>
        </w:rPr>
        <w:t>understood</w:t>
      </w:r>
      <w:proofErr w:type="gramEnd"/>
      <w:r w:rsidRPr="00D12984">
        <w:rPr>
          <w:rFonts w:ascii="Sylfaen" w:hAnsi="Sylfaen"/>
        </w:rPr>
        <w:t xml:space="preserve"> and accepted to be bound by these Terms of Use.</w:t>
      </w:r>
    </w:p>
    <w:p w14:paraId="1BBF8ADE" w14:textId="77777777" w:rsidR="005739EC" w:rsidRPr="00D12984" w:rsidRDefault="005739EC" w:rsidP="005739EC">
      <w:pPr>
        <w:pStyle w:val="ListParagraph"/>
        <w:jc w:val="both"/>
        <w:rPr>
          <w:rFonts w:ascii="Sylfaen" w:hAnsi="Sylfaen"/>
        </w:rPr>
      </w:pPr>
    </w:p>
    <w:p w14:paraId="1E3F34F3" w14:textId="4F7A27C0" w:rsidR="005739EC" w:rsidRPr="00D12984" w:rsidRDefault="005739EC" w:rsidP="005739EC">
      <w:pPr>
        <w:pStyle w:val="ListParagraph"/>
        <w:numPr>
          <w:ilvl w:val="1"/>
          <w:numId w:val="1"/>
        </w:numPr>
        <w:ind w:hanging="720"/>
        <w:jc w:val="both"/>
        <w:rPr>
          <w:rFonts w:ascii="Sylfaen" w:hAnsi="Sylfaen"/>
        </w:rPr>
      </w:pPr>
      <w:r w:rsidRPr="00D12984">
        <w:rPr>
          <w:rFonts w:ascii="Sylfaen" w:hAnsi="Sylfaen"/>
        </w:rPr>
        <w:t>For the purpose of these Terms of Use, wherever the context so requires "</w:t>
      </w:r>
      <w:r w:rsidRPr="00D12984">
        <w:rPr>
          <w:rFonts w:ascii="Sylfaen" w:hAnsi="Sylfaen"/>
          <w:b/>
        </w:rPr>
        <w:t>you</w:t>
      </w:r>
      <w:r w:rsidRPr="00D12984">
        <w:rPr>
          <w:rFonts w:ascii="Sylfaen" w:hAnsi="Sylfaen"/>
        </w:rPr>
        <w:t>", “</w:t>
      </w:r>
      <w:r w:rsidRPr="00D12984">
        <w:rPr>
          <w:rFonts w:ascii="Sylfaen" w:hAnsi="Sylfaen"/>
          <w:b/>
        </w:rPr>
        <w:t>your</w:t>
      </w:r>
      <w:r w:rsidRPr="00D12984">
        <w:rPr>
          <w:rFonts w:ascii="Sylfaen" w:hAnsi="Sylfaen"/>
        </w:rPr>
        <w:t>”, “</w:t>
      </w:r>
      <w:r w:rsidRPr="00D12984">
        <w:rPr>
          <w:rFonts w:ascii="Sylfaen" w:hAnsi="Sylfaen"/>
          <w:b/>
        </w:rPr>
        <w:t>user</w:t>
      </w:r>
      <w:r w:rsidRPr="00D12984">
        <w:rPr>
          <w:rFonts w:ascii="Sylfaen" w:hAnsi="Sylfaen"/>
        </w:rPr>
        <w:t>” or “</w:t>
      </w:r>
      <w:r w:rsidRPr="00D12984">
        <w:rPr>
          <w:rFonts w:ascii="Sylfaen" w:hAnsi="Sylfaen"/>
          <w:b/>
        </w:rPr>
        <w:t>customer</w:t>
      </w:r>
      <w:r w:rsidRPr="00D12984">
        <w:rPr>
          <w:rFonts w:ascii="Sylfaen" w:hAnsi="Sylfaen"/>
        </w:rPr>
        <w:t xml:space="preserve">” shall mean any natural or legal person who uses the </w:t>
      </w:r>
      <w:r>
        <w:rPr>
          <w:rFonts w:ascii="Sylfaen" w:hAnsi="Sylfaen"/>
        </w:rPr>
        <w:t>Website</w:t>
      </w:r>
      <w:r w:rsidRPr="00D12984">
        <w:rPr>
          <w:rFonts w:ascii="Sylfaen" w:hAnsi="Sylfaen"/>
        </w:rPr>
        <w:t xml:space="preserve"> for availing the Services. The term “</w:t>
      </w:r>
      <w:r w:rsidRPr="00D12984">
        <w:rPr>
          <w:rFonts w:ascii="Sylfaen" w:hAnsi="Sylfaen"/>
          <w:b/>
        </w:rPr>
        <w:t>we</w:t>
      </w:r>
      <w:r w:rsidRPr="00D12984">
        <w:rPr>
          <w:rFonts w:ascii="Sylfaen" w:hAnsi="Sylfaen"/>
        </w:rPr>
        <w:t>”, “</w:t>
      </w:r>
      <w:r w:rsidRPr="00D12984">
        <w:rPr>
          <w:rFonts w:ascii="Sylfaen" w:hAnsi="Sylfaen"/>
          <w:b/>
        </w:rPr>
        <w:t>us</w:t>
      </w:r>
      <w:r w:rsidRPr="00D12984">
        <w:rPr>
          <w:rFonts w:ascii="Sylfaen" w:hAnsi="Sylfaen"/>
        </w:rPr>
        <w:t>”, “</w:t>
      </w:r>
      <w:r w:rsidRPr="00D12984">
        <w:rPr>
          <w:rFonts w:ascii="Sylfaen" w:hAnsi="Sylfaen"/>
          <w:b/>
        </w:rPr>
        <w:t>our</w:t>
      </w:r>
      <w:r w:rsidRPr="00D12984">
        <w:rPr>
          <w:rFonts w:ascii="Sylfaen" w:hAnsi="Sylfaen"/>
        </w:rPr>
        <w:t>” shall mean the Company.</w:t>
      </w:r>
    </w:p>
    <w:p w14:paraId="79DF20FF" w14:textId="77777777" w:rsidR="005739EC" w:rsidRPr="00D12984" w:rsidRDefault="005739EC" w:rsidP="005739EC">
      <w:pPr>
        <w:pStyle w:val="ListParagraph"/>
        <w:jc w:val="both"/>
        <w:rPr>
          <w:rFonts w:ascii="Sylfaen" w:hAnsi="Sylfaen"/>
        </w:rPr>
      </w:pPr>
    </w:p>
    <w:p w14:paraId="0001C4DC" w14:textId="0C2909DB" w:rsidR="005739EC" w:rsidRPr="00D12984" w:rsidRDefault="005739EC" w:rsidP="005739EC">
      <w:pPr>
        <w:pStyle w:val="ListParagraph"/>
        <w:numPr>
          <w:ilvl w:val="1"/>
          <w:numId w:val="1"/>
        </w:numPr>
        <w:ind w:hanging="720"/>
        <w:jc w:val="both"/>
        <w:rPr>
          <w:rFonts w:ascii="Sylfaen" w:hAnsi="Sylfaen"/>
        </w:rPr>
      </w:pPr>
      <w:r w:rsidRPr="00D12984">
        <w:rPr>
          <w:rFonts w:ascii="Sylfaen" w:hAnsi="Sylfaen"/>
        </w:rPr>
        <w:t xml:space="preserve">We reserve the right to make changes to these Terms of Use at any time. Any such modifications will become effective immediately upon posting to the </w:t>
      </w:r>
      <w:r>
        <w:rPr>
          <w:rFonts w:ascii="Sylfaen" w:hAnsi="Sylfaen"/>
        </w:rPr>
        <w:t>Website</w:t>
      </w:r>
      <w:r w:rsidRPr="00D12984">
        <w:rPr>
          <w:rFonts w:ascii="Sylfaen" w:hAnsi="Sylfaen"/>
        </w:rPr>
        <w:t xml:space="preserve"> and your continued use of the </w:t>
      </w:r>
      <w:r>
        <w:rPr>
          <w:rFonts w:ascii="Sylfaen" w:hAnsi="Sylfaen"/>
        </w:rPr>
        <w:t>Website</w:t>
      </w:r>
      <w:r w:rsidRPr="00D12984">
        <w:rPr>
          <w:rFonts w:ascii="Sylfaen" w:hAnsi="Sylfaen"/>
        </w:rPr>
        <w:t xml:space="preserve">, and/or the Services constitutes your agreement to such modifications. You agree to periodically review the current version of these Terms of Use as posted on the </w:t>
      </w:r>
      <w:r>
        <w:rPr>
          <w:rFonts w:ascii="Sylfaen" w:hAnsi="Sylfaen"/>
        </w:rPr>
        <w:t>Website</w:t>
      </w:r>
      <w:r w:rsidRPr="00D12984">
        <w:rPr>
          <w:rFonts w:ascii="Sylfaen" w:hAnsi="Sylfaen"/>
        </w:rPr>
        <w:t>.</w:t>
      </w:r>
    </w:p>
    <w:p w14:paraId="5EE9E6E4" w14:textId="77777777" w:rsidR="005739EC" w:rsidRPr="00D12984" w:rsidRDefault="005739EC" w:rsidP="005739EC">
      <w:pPr>
        <w:pStyle w:val="ListParagraph"/>
        <w:jc w:val="both"/>
        <w:rPr>
          <w:rFonts w:ascii="Sylfaen" w:hAnsi="Sylfaen"/>
        </w:rPr>
      </w:pPr>
    </w:p>
    <w:p w14:paraId="4E4B90CB" w14:textId="77777777" w:rsidR="005739EC" w:rsidRPr="00D12984" w:rsidRDefault="005739EC" w:rsidP="00016CE8">
      <w:pPr>
        <w:pStyle w:val="ListParagraph"/>
        <w:numPr>
          <w:ilvl w:val="0"/>
          <w:numId w:val="1"/>
        </w:numPr>
        <w:ind w:left="426" w:hanging="710"/>
        <w:jc w:val="both"/>
        <w:rPr>
          <w:rFonts w:ascii="Sylfaen" w:hAnsi="Sylfaen"/>
        </w:rPr>
      </w:pPr>
      <w:r w:rsidRPr="00D12984">
        <w:rPr>
          <w:rFonts w:ascii="Sylfaen" w:hAnsi="Sylfaen"/>
          <w:b/>
        </w:rPr>
        <w:t>User Account</w:t>
      </w:r>
    </w:p>
    <w:p w14:paraId="43FEACE3" w14:textId="77777777" w:rsidR="005739EC" w:rsidRPr="00D12984" w:rsidRDefault="005739EC" w:rsidP="005739EC">
      <w:pPr>
        <w:pStyle w:val="ListParagraph"/>
        <w:jc w:val="both"/>
        <w:rPr>
          <w:rFonts w:ascii="Sylfaen" w:hAnsi="Sylfaen"/>
        </w:rPr>
      </w:pPr>
    </w:p>
    <w:p w14:paraId="00C67209" w14:textId="3A993EDC" w:rsidR="005739EC" w:rsidRDefault="005739EC" w:rsidP="005739EC">
      <w:pPr>
        <w:pStyle w:val="ListParagraph"/>
        <w:numPr>
          <w:ilvl w:val="1"/>
          <w:numId w:val="1"/>
        </w:numPr>
        <w:ind w:hanging="720"/>
        <w:jc w:val="both"/>
        <w:rPr>
          <w:rFonts w:ascii="Sylfaen" w:hAnsi="Sylfaen"/>
        </w:rPr>
      </w:pPr>
      <w:r w:rsidRPr="006933C3">
        <w:rPr>
          <w:rFonts w:ascii="Sylfaen" w:hAnsi="Sylfaen"/>
        </w:rPr>
        <w:t xml:space="preserve">In order to access or use the Website, you must be “competent” to contract, as understood within the meaning of the Indian Contract Act, 1872. </w:t>
      </w:r>
      <w:r w:rsidR="00862796" w:rsidRPr="006933C3">
        <w:rPr>
          <w:rFonts w:ascii="Sylfaen" w:hAnsi="Sylfaen"/>
        </w:rPr>
        <w:t xml:space="preserve">You may use our Services for a minor, </w:t>
      </w:r>
      <w:r w:rsidR="00862796" w:rsidRPr="006933C3">
        <w:rPr>
          <w:rFonts w:ascii="Sylfaen" w:hAnsi="Sylfaen"/>
        </w:rPr>
        <w:lastRenderedPageBreak/>
        <w:t xml:space="preserve">however, in such </w:t>
      </w:r>
      <w:proofErr w:type="gramStart"/>
      <w:r w:rsidR="00862796" w:rsidRPr="006933C3">
        <w:rPr>
          <w:rFonts w:ascii="Sylfaen" w:hAnsi="Sylfaen"/>
        </w:rPr>
        <w:t>cases,</w:t>
      </w:r>
      <w:proofErr w:type="gramEnd"/>
      <w:r w:rsidR="00862796" w:rsidRPr="006933C3">
        <w:rPr>
          <w:rFonts w:ascii="Sylfaen" w:hAnsi="Sylfaen"/>
        </w:rPr>
        <w:t xml:space="preserve"> you agree that you have full authority as </w:t>
      </w:r>
      <w:r w:rsidR="004C0A96" w:rsidRPr="006933C3">
        <w:rPr>
          <w:rFonts w:ascii="Sylfaen" w:hAnsi="Sylfaen"/>
        </w:rPr>
        <w:t xml:space="preserve">a </w:t>
      </w:r>
      <w:r w:rsidR="00862796" w:rsidRPr="006933C3">
        <w:rPr>
          <w:rFonts w:ascii="Sylfaen" w:hAnsi="Sylfaen"/>
        </w:rPr>
        <w:t xml:space="preserve">parent or </w:t>
      </w:r>
      <w:r w:rsidR="004C0A96" w:rsidRPr="006933C3">
        <w:rPr>
          <w:rFonts w:ascii="Sylfaen" w:hAnsi="Sylfaen"/>
        </w:rPr>
        <w:t xml:space="preserve">a </w:t>
      </w:r>
      <w:r w:rsidR="00862796" w:rsidRPr="006933C3">
        <w:rPr>
          <w:rFonts w:ascii="Sylfaen" w:hAnsi="Sylfaen"/>
        </w:rPr>
        <w:t xml:space="preserve">legal guardian </w:t>
      </w:r>
      <w:r w:rsidR="001F0D43">
        <w:rPr>
          <w:rFonts w:ascii="Sylfaen" w:hAnsi="Sylfaen"/>
        </w:rPr>
        <w:t xml:space="preserve">or from the parent or legal guardian </w:t>
      </w:r>
      <w:r w:rsidR="00862796" w:rsidRPr="006933C3">
        <w:rPr>
          <w:rFonts w:ascii="Sylfaen" w:hAnsi="Sylfaen"/>
        </w:rPr>
        <w:t>of such minor</w:t>
      </w:r>
      <w:r w:rsidRPr="006933C3">
        <w:rPr>
          <w:rFonts w:ascii="Sylfaen" w:hAnsi="Sylfaen"/>
        </w:rPr>
        <w:t xml:space="preserve">. We shall not be responsible for any consequence that arises as a result of misuse of any kind of our products or Services that may occur by virtue of any user including a minor using the Services provided. By using the </w:t>
      </w:r>
      <w:r w:rsidR="0041318B">
        <w:rPr>
          <w:rFonts w:ascii="Sylfaen" w:hAnsi="Sylfaen"/>
        </w:rPr>
        <w:t>Company P</w:t>
      </w:r>
      <w:r w:rsidRPr="006933C3">
        <w:rPr>
          <w:rFonts w:ascii="Sylfaen" w:hAnsi="Sylfaen"/>
        </w:rPr>
        <w:t>roducts</w:t>
      </w:r>
      <w:r w:rsidR="0041318B">
        <w:rPr>
          <w:rFonts w:ascii="Sylfaen" w:hAnsi="Sylfaen"/>
        </w:rPr>
        <w:t xml:space="preserve"> (as defined below)</w:t>
      </w:r>
      <w:r w:rsidRPr="006933C3">
        <w:rPr>
          <w:rFonts w:ascii="Sylfaen" w:hAnsi="Sylfaen"/>
        </w:rPr>
        <w:t xml:space="preserve"> or Services, we reserve the right to terminate your subscription and/or refuse to </w:t>
      </w:r>
      <w:r w:rsidR="0041318B">
        <w:rPr>
          <w:rFonts w:ascii="Sylfaen" w:hAnsi="Sylfaen"/>
        </w:rPr>
        <w:t>allow you to use the Company Products (as defined below),</w:t>
      </w:r>
      <w:r w:rsidRPr="006933C3">
        <w:rPr>
          <w:rFonts w:ascii="Sylfaen" w:hAnsi="Sylfaen"/>
        </w:rPr>
        <w:t xml:space="preserve"> if it is discovered that</w:t>
      </w:r>
      <w:r w:rsidR="0087760D">
        <w:rPr>
          <w:rFonts w:ascii="Sylfaen" w:hAnsi="Sylfaen"/>
        </w:rPr>
        <w:t>, (</w:t>
      </w:r>
      <w:proofErr w:type="spellStart"/>
      <w:r w:rsidR="0087760D">
        <w:rPr>
          <w:rFonts w:ascii="Sylfaen" w:hAnsi="Sylfaen"/>
        </w:rPr>
        <w:t>i</w:t>
      </w:r>
      <w:proofErr w:type="spellEnd"/>
      <w:r w:rsidR="0087760D">
        <w:rPr>
          <w:rFonts w:ascii="Sylfaen" w:hAnsi="Sylfaen"/>
        </w:rPr>
        <w:t>) there is no authorisation from a parent or a legal guardian, in case</w:t>
      </w:r>
      <w:r w:rsidRPr="006933C3">
        <w:rPr>
          <w:rFonts w:ascii="Sylfaen" w:hAnsi="Sylfaen"/>
        </w:rPr>
        <w:t xml:space="preserve"> </w:t>
      </w:r>
      <w:r w:rsidR="0087760D" w:rsidRPr="006933C3">
        <w:rPr>
          <w:rFonts w:ascii="Sylfaen" w:hAnsi="Sylfaen"/>
        </w:rPr>
        <w:t>you are a minor</w:t>
      </w:r>
      <w:r w:rsidR="0087760D">
        <w:rPr>
          <w:rFonts w:ascii="Sylfaen" w:hAnsi="Sylfaen"/>
        </w:rPr>
        <w:t xml:space="preserve">; </w:t>
      </w:r>
      <w:r w:rsidRPr="006933C3">
        <w:rPr>
          <w:rFonts w:ascii="Sylfaen" w:hAnsi="Sylfaen"/>
        </w:rPr>
        <w:t xml:space="preserve">or </w:t>
      </w:r>
      <w:r w:rsidR="00B55018">
        <w:rPr>
          <w:rFonts w:ascii="Sylfaen" w:hAnsi="Sylfaen"/>
        </w:rPr>
        <w:t xml:space="preserve">(ii) </w:t>
      </w:r>
      <w:r w:rsidRPr="006933C3">
        <w:rPr>
          <w:rFonts w:ascii="Sylfaen" w:hAnsi="Sylfaen"/>
        </w:rPr>
        <w:t xml:space="preserve">if we find out that any information provided by you is inaccurate. </w:t>
      </w:r>
    </w:p>
    <w:p w14:paraId="01FEB143" w14:textId="77777777" w:rsidR="005F0F70" w:rsidRDefault="005F0F70" w:rsidP="005F0F70">
      <w:pPr>
        <w:pStyle w:val="ListParagraph"/>
        <w:jc w:val="both"/>
        <w:rPr>
          <w:rFonts w:ascii="Sylfaen" w:hAnsi="Sylfaen"/>
        </w:rPr>
      </w:pPr>
    </w:p>
    <w:p w14:paraId="285A4996" w14:textId="66823644" w:rsidR="005F0F70" w:rsidRPr="00D12984" w:rsidRDefault="005F0F70" w:rsidP="005F0F70">
      <w:pPr>
        <w:pStyle w:val="ListParagraph"/>
        <w:numPr>
          <w:ilvl w:val="1"/>
          <w:numId w:val="1"/>
        </w:numPr>
        <w:ind w:hanging="720"/>
        <w:jc w:val="both"/>
        <w:rPr>
          <w:rFonts w:ascii="Sylfaen" w:hAnsi="Sylfaen"/>
        </w:rPr>
      </w:pPr>
      <w:r w:rsidRPr="00D12984">
        <w:rPr>
          <w:rFonts w:ascii="Sylfaen" w:hAnsi="Sylfaen"/>
        </w:rPr>
        <w:t xml:space="preserve">By using the </w:t>
      </w:r>
      <w:r w:rsidR="001F0D43">
        <w:rPr>
          <w:rFonts w:ascii="Sylfaen" w:hAnsi="Sylfaen"/>
        </w:rPr>
        <w:t xml:space="preserve">Services and/or </w:t>
      </w:r>
      <w:r>
        <w:rPr>
          <w:rFonts w:ascii="Sylfaen" w:hAnsi="Sylfaen"/>
        </w:rPr>
        <w:t>Company P</w:t>
      </w:r>
      <w:r w:rsidRPr="00D12984">
        <w:rPr>
          <w:rFonts w:ascii="Sylfaen" w:hAnsi="Sylfaen"/>
        </w:rPr>
        <w:t xml:space="preserve">roducts you warrant that all the data provided by you while registering onto the </w:t>
      </w:r>
      <w:r>
        <w:rPr>
          <w:rFonts w:ascii="Sylfaen" w:hAnsi="Sylfaen"/>
        </w:rPr>
        <w:t>Website</w:t>
      </w:r>
      <w:r w:rsidRPr="00D12984">
        <w:rPr>
          <w:rFonts w:ascii="Sylfaen" w:hAnsi="Sylfaen"/>
        </w:rPr>
        <w:t xml:space="preserve"> is accurate and complete and that you have obtained the consent of parent/legal guardian (in case of minors).</w:t>
      </w:r>
    </w:p>
    <w:p w14:paraId="21F0A798" w14:textId="77777777" w:rsidR="005F0F70" w:rsidRDefault="005F0F70" w:rsidP="005F0F70">
      <w:pPr>
        <w:pStyle w:val="ListParagraph"/>
        <w:jc w:val="both"/>
        <w:rPr>
          <w:rFonts w:ascii="Sylfaen" w:hAnsi="Sylfaen"/>
        </w:rPr>
      </w:pPr>
    </w:p>
    <w:p w14:paraId="581177CB" w14:textId="77777777" w:rsidR="005739EC" w:rsidRPr="00D12984" w:rsidRDefault="005739EC" w:rsidP="00016CE8">
      <w:pPr>
        <w:pStyle w:val="ListParagraph"/>
        <w:numPr>
          <w:ilvl w:val="0"/>
          <w:numId w:val="1"/>
        </w:numPr>
        <w:ind w:left="426" w:hanging="710"/>
        <w:jc w:val="both"/>
        <w:rPr>
          <w:rFonts w:ascii="Sylfaen" w:hAnsi="Sylfaen"/>
          <w:b/>
        </w:rPr>
      </w:pPr>
      <w:r w:rsidRPr="00D12984">
        <w:rPr>
          <w:rFonts w:ascii="Sylfaen" w:hAnsi="Sylfaen"/>
          <w:b/>
        </w:rPr>
        <w:t>Services</w:t>
      </w:r>
    </w:p>
    <w:p w14:paraId="312D8D40" w14:textId="77777777" w:rsidR="005739EC" w:rsidRPr="00D12984" w:rsidRDefault="005739EC" w:rsidP="005739EC">
      <w:pPr>
        <w:pStyle w:val="ListParagraph"/>
        <w:jc w:val="both"/>
        <w:rPr>
          <w:rFonts w:ascii="Sylfaen" w:hAnsi="Sylfaen"/>
          <w:b/>
        </w:rPr>
      </w:pPr>
    </w:p>
    <w:p w14:paraId="5B3C6B76" w14:textId="6EF26E72" w:rsidR="00303A9F" w:rsidRPr="00303A9F" w:rsidRDefault="005739EC" w:rsidP="005739EC">
      <w:pPr>
        <w:pStyle w:val="ListParagraph"/>
        <w:numPr>
          <w:ilvl w:val="1"/>
          <w:numId w:val="1"/>
        </w:numPr>
        <w:ind w:hanging="720"/>
        <w:jc w:val="both"/>
        <w:rPr>
          <w:rFonts w:ascii="Sylfaen" w:hAnsi="Sylfaen"/>
          <w:b/>
        </w:rPr>
      </w:pPr>
      <w:r w:rsidRPr="00D12984">
        <w:rPr>
          <w:rFonts w:ascii="Sylfaen" w:hAnsi="Sylfaen"/>
        </w:rPr>
        <w:t xml:space="preserve">The </w:t>
      </w:r>
      <w:r w:rsidR="00303A9F">
        <w:rPr>
          <w:rFonts w:ascii="Sylfaen" w:hAnsi="Sylfaen"/>
        </w:rPr>
        <w:t>Company provides virtual reality simulation services, virtual reality video games,</w:t>
      </w:r>
      <w:r w:rsidR="007620F7">
        <w:rPr>
          <w:rFonts w:ascii="Sylfaen" w:hAnsi="Sylfaen"/>
        </w:rPr>
        <w:t xml:space="preserve"> and o</w:t>
      </w:r>
      <w:r w:rsidR="009F0060">
        <w:rPr>
          <w:rFonts w:ascii="Sylfaen" w:hAnsi="Sylfaen"/>
        </w:rPr>
        <w:t>ther video games (collectively referred to as “</w:t>
      </w:r>
      <w:r w:rsidR="009F0060">
        <w:rPr>
          <w:rFonts w:ascii="Sylfaen" w:hAnsi="Sylfaen"/>
          <w:b/>
          <w:bCs/>
        </w:rPr>
        <w:t>Company Products</w:t>
      </w:r>
      <w:r w:rsidR="009F0060">
        <w:rPr>
          <w:rFonts w:ascii="Sylfaen" w:hAnsi="Sylfaen"/>
        </w:rPr>
        <w:t>”) at its premises (“</w:t>
      </w:r>
      <w:r w:rsidR="009F0060">
        <w:rPr>
          <w:rFonts w:ascii="Sylfaen" w:hAnsi="Sylfaen"/>
          <w:b/>
          <w:bCs/>
        </w:rPr>
        <w:t>Company Premise</w:t>
      </w:r>
      <w:r w:rsidR="009F0060">
        <w:rPr>
          <w:rFonts w:ascii="Sylfaen" w:hAnsi="Sylfaen"/>
        </w:rPr>
        <w:t>”)</w:t>
      </w:r>
      <w:r w:rsidR="00644B1F">
        <w:rPr>
          <w:rFonts w:ascii="Sylfaen" w:hAnsi="Sylfaen"/>
        </w:rPr>
        <w:t>. The Company through the Website offers the users to purchase tickets for use of Company Products (“</w:t>
      </w:r>
      <w:r w:rsidR="00644B1F">
        <w:rPr>
          <w:rFonts w:ascii="Sylfaen" w:hAnsi="Sylfaen"/>
          <w:b/>
          <w:bCs/>
        </w:rPr>
        <w:t>Service</w:t>
      </w:r>
      <w:r w:rsidR="00B55018">
        <w:rPr>
          <w:rFonts w:ascii="Sylfaen" w:hAnsi="Sylfaen"/>
          <w:b/>
          <w:bCs/>
        </w:rPr>
        <w:t>s</w:t>
      </w:r>
      <w:r w:rsidR="00644B1F">
        <w:rPr>
          <w:rFonts w:ascii="Sylfaen" w:hAnsi="Sylfaen"/>
        </w:rPr>
        <w:t>”).</w:t>
      </w:r>
    </w:p>
    <w:p w14:paraId="369AF462" w14:textId="77777777" w:rsidR="005739EC" w:rsidRPr="00D12984" w:rsidRDefault="005739EC" w:rsidP="005739EC">
      <w:pPr>
        <w:pStyle w:val="ListParagraph"/>
        <w:jc w:val="both"/>
        <w:rPr>
          <w:rFonts w:ascii="Sylfaen" w:hAnsi="Sylfaen"/>
          <w:b/>
        </w:rPr>
      </w:pPr>
    </w:p>
    <w:p w14:paraId="719E2A11" w14:textId="4B3BA640" w:rsidR="005739EC" w:rsidRPr="00D12984" w:rsidRDefault="005739EC" w:rsidP="005739EC">
      <w:pPr>
        <w:pStyle w:val="ListParagraph"/>
        <w:numPr>
          <w:ilvl w:val="1"/>
          <w:numId w:val="1"/>
        </w:numPr>
        <w:ind w:hanging="720"/>
        <w:jc w:val="both"/>
        <w:rPr>
          <w:rFonts w:ascii="Sylfaen" w:hAnsi="Sylfaen"/>
          <w:b/>
        </w:rPr>
      </w:pPr>
      <w:r w:rsidRPr="00D12984">
        <w:rPr>
          <w:rFonts w:ascii="Sylfaen" w:hAnsi="Sylfaen"/>
        </w:rPr>
        <w:t xml:space="preserve">Access to and use of the Services shall be internet based. You will be responsible for setting up your own internet </w:t>
      </w:r>
      <w:r w:rsidR="00B55018">
        <w:rPr>
          <w:rFonts w:ascii="Sylfaen" w:hAnsi="Sylfaen"/>
        </w:rPr>
        <w:t xml:space="preserve">and device </w:t>
      </w:r>
      <w:r w:rsidRPr="00D12984">
        <w:rPr>
          <w:rFonts w:ascii="Sylfaen" w:hAnsi="Sylfaen"/>
        </w:rPr>
        <w:t xml:space="preserve">in order to access the </w:t>
      </w:r>
      <w:r>
        <w:rPr>
          <w:rFonts w:ascii="Sylfaen" w:hAnsi="Sylfaen"/>
        </w:rPr>
        <w:t>Website</w:t>
      </w:r>
      <w:r w:rsidRPr="00D12984">
        <w:rPr>
          <w:rFonts w:ascii="Sylfaen" w:hAnsi="Sylfaen"/>
        </w:rPr>
        <w:t xml:space="preserve"> and use the Services. </w:t>
      </w:r>
      <w:r>
        <w:rPr>
          <w:rFonts w:ascii="Sylfaen" w:hAnsi="Sylfaen"/>
        </w:rPr>
        <w:t>Under no circumstances shall the Company be responsible for any internet related issues faced by you.</w:t>
      </w:r>
    </w:p>
    <w:p w14:paraId="5BC0BF8A" w14:textId="77777777" w:rsidR="005739EC" w:rsidRPr="00D12984" w:rsidRDefault="005739EC" w:rsidP="005739EC">
      <w:pPr>
        <w:pStyle w:val="ListParagraph"/>
        <w:rPr>
          <w:rFonts w:ascii="Sylfaen" w:hAnsi="Sylfaen"/>
        </w:rPr>
      </w:pPr>
    </w:p>
    <w:p w14:paraId="0C810A98" w14:textId="6873B7EA" w:rsidR="005739EC" w:rsidRPr="00D12984" w:rsidRDefault="005739EC" w:rsidP="005739EC">
      <w:pPr>
        <w:pStyle w:val="ListParagraph"/>
        <w:numPr>
          <w:ilvl w:val="1"/>
          <w:numId w:val="1"/>
        </w:numPr>
        <w:ind w:hanging="720"/>
        <w:jc w:val="both"/>
        <w:rPr>
          <w:rFonts w:ascii="Sylfaen" w:hAnsi="Sylfaen"/>
        </w:rPr>
      </w:pPr>
      <w:r w:rsidRPr="00D12984">
        <w:rPr>
          <w:rFonts w:ascii="Sylfaen" w:hAnsi="Sylfaen"/>
        </w:rPr>
        <w:t xml:space="preserve">You agree and acknowledge that we reserve the right to change or suspend any of the Services at any time, including but not limited to the </w:t>
      </w:r>
      <w:r w:rsidR="00E41623">
        <w:rPr>
          <w:rFonts w:ascii="Sylfaen" w:hAnsi="Sylfaen"/>
        </w:rPr>
        <w:t>Company Products</w:t>
      </w:r>
      <w:r w:rsidRPr="00D12984">
        <w:rPr>
          <w:rFonts w:ascii="Sylfaen" w:hAnsi="Sylfaen"/>
        </w:rPr>
        <w:t xml:space="preserve"> offered, hours of availability, databases</w:t>
      </w:r>
      <w:r w:rsidR="00E41623">
        <w:rPr>
          <w:rFonts w:ascii="Sylfaen" w:hAnsi="Sylfaen"/>
        </w:rPr>
        <w:t>.</w:t>
      </w:r>
      <w:r w:rsidR="00076582">
        <w:rPr>
          <w:rFonts w:ascii="Sylfaen" w:hAnsi="Sylfaen"/>
        </w:rPr>
        <w:t xml:space="preserve"> </w:t>
      </w:r>
      <w:r w:rsidRPr="00D12984">
        <w:rPr>
          <w:rFonts w:ascii="Sylfaen" w:hAnsi="Sylfaen"/>
        </w:rPr>
        <w:t xml:space="preserve">We also reserve the right to restrict any user from accessing the </w:t>
      </w:r>
      <w:r>
        <w:rPr>
          <w:rFonts w:ascii="Sylfaen" w:hAnsi="Sylfaen"/>
        </w:rPr>
        <w:t>Website</w:t>
      </w:r>
      <w:r w:rsidRPr="00D12984">
        <w:rPr>
          <w:rFonts w:ascii="Sylfaen" w:hAnsi="Sylfaen"/>
        </w:rPr>
        <w:t xml:space="preserve"> and/or availing the Services at our sole discretion. </w:t>
      </w:r>
    </w:p>
    <w:p w14:paraId="4D802D8E" w14:textId="77777777" w:rsidR="005739EC" w:rsidRPr="00D12984" w:rsidRDefault="005739EC" w:rsidP="005739EC">
      <w:pPr>
        <w:pStyle w:val="ListParagraph"/>
        <w:rPr>
          <w:rFonts w:ascii="Sylfaen" w:hAnsi="Sylfaen"/>
          <w:b/>
        </w:rPr>
      </w:pPr>
    </w:p>
    <w:p w14:paraId="49606D3D" w14:textId="065A7540" w:rsidR="005739EC" w:rsidRPr="00D12984" w:rsidRDefault="005C74EF" w:rsidP="00016CE8">
      <w:pPr>
        <w:pStyle w:val="ListParagraph"/>
        <w:numPr>
          <w:ilvl w:val="0"/>
          <w:numId w:val="1"/>
        </w:numPr>
        <w:ind w:left="426" w:hanging="710"/>
        <w:jc w:val="both"/>
        <w:rPr>
          <w:rFonts w:ascii="Sylfaen" w:hAnsi="Sylfaen"/>
        </w:rPr>
      </w:pPr>
      <w:r>
        <w:rPr>
          <w:rFonts w:ascii="Sylfaen" w:hAnsi="Sylfaen"/>
          <w:b/>
        </w:rPr>
        <w:t>P</w:t>
      </w:r>
      <w:r w:rsidR="00076582">
        <w:rPr>
          <w:rFonts w:ascii="Sylfaen" w:hAnsi="Sylfaen"/>
          <w:b/>
        </w:rPr>
        <w:t>ayment for Services</w:t>
      </w:r>
    </w:p>
    <w:p w14:paraId="134B9009" w14:textId="77777777" w:rsidR="005739EC" w:rsidRPr="00D12984" w:rsidRDefault="005739EC" w:rsidP="005739EC">
      <w:pPr>
        <w:pStyle w:val="ListParagraph"/>
        <w:jc w:val="both"/>
        <w:rPr>
          <w:rFonts w:ascii="Sylfaen" w:hAnsi="Sylfaen"/>
        </w:rPr>
      </w:pPr>
    </w:p>
    <w:p w14:paraId="54E158B3" w14:textId="3324592B" w:rsidR="005739EC" w:rsidRPr="00D12984" w:rsidRDefault="00076582" w:rsidP="00AC5516">
      <w:pPr>
        <w:pStyle w:val="ListParagraph"/>
        <w:numPr>
          <w:ilvl w:val="1"/>
          <w:numId w:val="1"/>
        </w:numPr>
        <w:ind w:hanging="720"/>
        <w:jc w:val="both"/>
        <w:rPr>
          <w:rFonts w:ascii="Sylfaen" w:hAnsi="Sylfaen"/>
        </w:rPr>
      </w:pPr>
      <w:r>
        <w:rPr>
          <w:rFonts w:ascii="Sylfaen" w:hAnsi="Sylfaen"/>
        </w:rPr>
        <w:t xml:space="preserve">In order to avail the Services i.e., to purchase tickets for use of Company Products and Company Premise, you </w:t>
      </w:r>
      <w:r w:rsidR="00E149D2">
        <w:rPr>
          <w:rFonts w:ascii="Sylfaen" w:hAnsi="Sylfaen"/>
        </w:rPr>
        <w:t>shall</w:t>
      </w:r>
      <w:r>
        <w:rPr>
          <w:rFonts w:ascii="Sylfaen" w:hAnsi="Sylfaen"/>
        </w:rPr>
        <w:t xml:space="preserve"> make the purchase in the manner specified on the</w:t>
      </w:r>
      <w:r w:rsidR="00E149D2">
        <w:rPr>
          <w:rFonts w:ascii="Sylfaen" w:hAnsi="Sylfaen"/>
        </w:rPr>
        <w:t xml:space="preserve"> </w:t>
      </w:r>
      <w:r>
        <w:rPr>
          <w:rFonts w:ascii="Sylfaen" w:hAnsi="Sylfaen"/>
        </w:rPr>
        <w:t>Website.</w:t>
      </w:r>
    </w:p>
    <w:p w14:paraId="6414A40A" w14:textId="77777777" w:rsidR="005739EC" w:rsidRPr="00D12984" w:rsidRDefault="005739EC" w:rsidP="005739EC">
      <w:pPr>
        <w:pStyle w:val="ListParagraph"/>
        <w:jc w:val="both"/>
        <w:rPr>
          <w:rFonts w:ascii="Sylfaen" w:hAnsi="Sylfaen"/>
        </w:rPr>
      </w:pPr>
    </w:p>
    <w:p w14:paraId="2A705954" w14:textId="24D1EE2E" w:rsidR="005F0F70" w:rsidRDefault="00E149D2" w:rsidP="00AC5516">
      <w:pPr>
        <w:pStyle w:val="ListParagraph"/>
        <w:numPr>
          <w:ilvl w:val="1"/>
          <w:numId w:val="1"/>
        </w:numPr>
        <w:ind w:hanging="720"/>
        <w:jc w:val="both"/>
        <w:rPr>
          <w:rFonts w:ascii="Sylfaen" w:hAnsi="Sylfaen"/>
        </w:rPr>
      </w:pPr>
      <w:r>
        <w:rPr>
          <w:rFonts w:ascii="Sylfaen" w:hAnsi="Sylfaen"/>
        </w:rPr>
        <w:t>The price of ticket for every Company Product listed on the Website shall be displayed next to such products.</w:t>
      </w:r>
      <w:r w:rsidR="00BE6F77">
        <w:rPr>
          <w:rFonts w:ascii="Sylfaen" w:hAnsi="Sylfaen"/>
        </w:rPr>
        <w:t xml:space="preserve"> In order to complete your purchase of the ticket you shall be required to enter your </w:t>
      </w:r>
      <w:r w:rsidR="005F0F70">
        <w:rPr>
          <w:rFonts w:ascii="Sylfaen" w:hAnsi="Sylfaen"/>
        </w:rPr>
        <w:t xml:space="preserve">personal information including but not limited to </w:t>
      </w:r>
      <w:r w:rsidR="00BE6F77">
        <w:rPr>
          <w:rFonts w:ascii="Sylfaen" w:hAnsi="Sylfaen"/>
        </w:rPr>
        <w:t>name, address, contact number, email address and payment details</w:t>
      </w:r>
      <w:r w:rsidR="005F0F70">
        <w:rPr>
          <w:rFonts w:ascii="Sylfaen" w:hAnsi="Sylfaen"/>
        </w:rPr>
        <w:t xml:space="preserve">. </w:t>
      </w:r>
      <w:r w:rsidR="005F0F70" w:rsidRPr="00D12984">
        <w:rPr>
          <w:rFonts w:ascii="Sylfaen" w:hAnsi="Sylfaen"/>
        </w:rPr>
        <w:t xml:space="preserve">The manner in which we collect, use, store or disclose your personal information and collected on the </w:t>
      </w:r>
      <w:r w:rsidR="005F0F70">
        <w:rPr>
          <w:rFonts w:ascii="Sylfaen" w:hAnsi="Sylfaen"/>
        </w:rPr>
        <w:t>Website</w:t>
      </w:r>
      <w:r w:rsidR="005F0F70" w:rsidRPr="00D12984">
        <w:rPr>
          <w:rFonts w:ascii="Sylfaen" w:hAnsi="Sylfaen"/>
        </w:rPr>
        <w:t xml:space="preserve">, if any, has been outlined in our Privacy Policy available here.  </w:t>
      </w:r>
    </w:p>
    <w:p w14:paraId="24AB165B" w14:textId="636736A4" w:rsidR="00C80FEA" w:rsidRDefault="00C80FEA" w:rsidP="00AC5516">
      <w:pPr>
        <w:pStyle w:val="ListParagraph"/>
        <w:numPr>
          <w:ilvl w:val="1"/>
          <w:numId w:val="1"/>
        </w:numPr>
        <w:ind w:hanging="720"/>
        <w:jc w:val="both"/>
        <w:rPr>
          <w:rFonts w:ascii="Sylfaen" w:hAnsi="Sylfaen"/>
        </w:rPr>
      </w:pPr>
      <w:r w:rsidRPr="001F7340">
        <w:rPr>
          <w:rFonts w:ascii="Sylfaen" w:hAnsi="Sylfaen"/>
          <w:lang w:val="en-US"/>
        </w:rPr>
        <w:t xml:space="preserve">You understand, accept and agree that </w:t>
      </w:r>
      <w:r>
        <w:rPr>
          <w:rFonts w:ascii="Sylfaen" w:hAnsi="Sylfaen"/>
          <w:lang w:val="en-US"/>
        </w:rPr>
        <w:t>w</w:t>
      </w:r>
      <w:r w:rsidRPr="001F7340">
        <w:rPr>
          <w:rFonts w:ascii="Sylfaen" w:hAnsi="Sylfaen"/>
          <w:lang w:val="en-US"/>
        </w:rPr>
        <w:t>e will be using the services of a third-party payment gateway service provide</w:t>
      </w:r>
      <w:r>
        <w:rPr>
          <w:rFonts w:ascii="Sylfaen" w:hAnsi="Sylfaen"/>
          <w:lang w:val="en-US"/>
        </w:rPr>
        <w:t>r</w:t>
      </w:r>
      <w:r w:rsidRPr="001F7340">
        <w:rPr>
          <w:rFonts w:ascii="Sylfaen" w:hAnsi="Sylfaen"/>
          <w:lang w:val="en-US"/>
        </w:rPr>
        <w:t xml:space="preserve"> in order to help facilitate payments through the </w:t>
      </w:r>
      <w:r>
        <w:rPr>
          <w:rFonts w:ascii="Sylfaen" w:hAnsi="Sylfaen"/>
          <w:lang w:val="en-US"/>
        </w:rPr>
        <w:t>Application</w:t>
      </w:r>
      <w:r w:rsidRPr="001F7340">
        <w:rPr>
          <w:rFonts w:ascii="Sylfaen" w:hAnsi="Sylfaen"/>
          <w:lang w:val="en-US"/>
        </w:rPr>
        <w:t xml:space="preserve">. You </w:t>
      </w:r>
      <w:r w:rsidRPr="001F7340">
        <w:rPr>
          <w:rFonts w:ascii="Sylfaen" w:hAnsi="Sylfaen"/>
          <w:lang w:val="en-US"/>
        </w:rPr>
        <w:lastRenderedPageBreak/>
        <w:t xml:space="preserve">acknowledge that </w:t>
      </w:r>
      <w:r>
        <w:rPr>
          <w:rFonts w:ascii="Sylfaen" w:hAnsi="Sylfaen"/>
          <w:lang w:val="en-US"/>
        </w:rPr>
        <w:t>y</w:t>
      </w:r>
      <w:r w:rsidRPr="001F7340">
        <w:rPr>
          <w:rFonts w:ascii="Sylfaen" w:hAnsi="Sylfaen"/>
          <w:lang w:val="en-US"/>
        </w:rPr>
        <w:t xml:space="preserve">ou will also be bound by the terms and conditions specified by such payment gateway service provider. We do not collect any information regarding your debit/credit card or net banking details used on the payment gateway. The payment facility provided by </w:t>
      </w:r>
      <w:r>
        <w:rPr>
          <w:rFonts w:ascii="Sylfaen" w:hAnsi="Sylfaen"/>
          <w:lang w:val="en-US"/>
        </w:rPr>
        <w:t>u</w:t>
      </w:r>
      <w:r w:rsidRPr="001F7340">
        <w:rPr>
          <w:rFonts w:ascii="Sylfaen" w:hAnsi="Sylfaen"/>
          <w:lang w:val="en-US"/>
        </w:rPr>
        <w:t xml:space="preserve">s, is neither a banking nor financial service. You further agree that, while availing any of the payment options as specified above, </w:t>
      </w:r>
      <w:r>
        <w:rPr>
          <w:rFonts w:ascii="Sylfaen" w:hAnsi="Sylfaen"/>
          <w:lang w:val="en-US"/>
        </w:rPr>
        <w:t>w</w:t>
      </w:r>
      <w:r w:rsidRPr="001F7340">
        <w:rPr>
          <w:rFonts w:ascii="Sylfaen" w:hAnsi="Sylfaen"/>
          <w:lang w:val="en-US"/>
        </w:rPr>
        <w:t xml:space="preserve">e will not be responsible or assume any liability, whatsoever in respect of any loss or damage arising directly or indirectly to </w:t>
      </w:r>
      <w:r>
        <w:rPr>
          <w:rFonts w:ascii="Sylfaen" w:hAnsi="Sylfaen"/>
          <w:lang w:val="en-US"/>
        </w:rPr>
        <w:t>y</w:t>
      </w:r>
      <w:r w:rsidRPr="001F7340">
        <w:rPr>
          <w:rFonts w:ascii="Sylfaen" w:hAnsi="Sylfaen"/>
          <w:lang w:val="en-US"/>
        </w:rPr>
        <w:t xml:space="preserve">ou due to: (a) lack of authorization for any transactions; or (b) any payment issues arising out of the transaction; or (c) </w:t>
      </w:r>
      <w:r>
        <w:rPr>
          <w:rFonts w:ascii="Sylfaen" w:hAnsi="Sylfaen"/>
          <w:lang w:val="en-US"/>
        </w:rPr>
        <w:t>d</w:t>
      </w:r>
      <w:r w:rsidRPr="001F7340">
        <w:rPr>
          <w:rFonts w:ascii="Sylfaen" w:hAnsi="Sylfaen"/>
          <w:lang w:val="en-US"/>
        </w:rPr>
        <w:t>ecline of such transaction for any reason.</w:t>
      </w:r>
    </w:p>
    <w:p w14:paraId="106DF90A" w14:textId="77777777" w:rsidR="0064738D" w:rsidRDefault="0064738D" w:rsidP="0064738D">
      <w:pPr>
        <w:pStyle w:val="ListParagraph"/>
        <w:jc w:val="both"/>
        <w:rPr>
          <w:rFonts w:ascii="Sylfaen" w:hAnsi="Sylfaen"/>
        </w:rPr>
      </w:pPr>
    </w:p>
    <w:p w14:paraId="7D4AACC4" w14:textId="607DCE53" w:rsidR="005F0F70" w:rsidRDefault="005F0F70" w:rsidP="00AC5516">
      <w:pPr>
        <w:pStyle w:val="ListParagraph"/>
        <w:numPr>
          <w:ilvl w:val="1"/>
          <w:numId w:val="1"/>
        </w:numPr>
        <w:ind w:hanging="720"/>
        <w:jc w:val="both"/>
        <w:rPr>
          <w:rFonts w:ascii="Sylfaen" w:hAnsi="Sylfaen"/>
        </w:rPr>
      </w:pPr>
      <w:r>
        <w:rPr>
          <w:rFonts w:ascii="Sylfaen" w:hAnsi="Sylfaen"/>
        </w:rPr>
        <w:t xml:space="preserve">Confirmation of successful purchase of the ticket will be intimated to you via </w:t>
      </w:r>
      <w:r w:rsidR="0064738D">
        <w:rPr>
          <w:rFonts w:ascii="Sylfaen" w:hAnsi="Sylfaen"/>
        </w:rPr>
        <w:t>message</w:t>
      </w:r>
      <w:r>
        <w:rPr>
          <w:rFonts w:ascii="Sylfaen" w:hAnsi="Sylfaen"/>
        </w:rPr>
        <w:t xml:space="preserve"> and/or email to the contact details provided by</w:t>
      </w:r>
      <w:r w:rsidR="0064738D">
        <w:rPr>
          <w:rFonts w:ascii="Sylfaen" w:hAnsi="Sylfaen"/>
        </w:rPr>
        <w:t xml:space="preserve"> you.</w:t>
      </w:r>
    </w:p>
    <w:p w14:paraId="20AF45AD" w14:textId="77777777" w:rsidR="005110FC" w:rsidRDefault="005110FC" w:rsidP="005110FC">
      <w:pPr>
        <w:pStyle w:val="ListParagraph"/>
        <w:jc w:val="both"/>
        <w:rPr>
          <w:rFonts w:ascii="Sylfaen" w:hAnsi="Sylfaen"/>
        </w:rPr>
      </w:pPr>
    </w:p>
    <w:p w14:paraId="69D21214" w14:textId="65E80A25" w:rsidR="0064738D" w:rsidRPr="00C667D3" w:rsidRDefault="005110FC" w:rsidP="00AC5516">
      <w:pPr>
        <w:pStyle w:val="ListParagraph"/>
        <w:numPr>
          <w:ilvl w:val="1"/>
          <w:numId w:val="1"/>
        </w:numPr>
        <w:ind w:hanging="720"/>
        <w:jc w:val="both"/>
        <w:rPr>
          <w:rFonts w:ascii="Sylfaen" w:hAnsi="Sylfaen"/>
        </w:rPr>
      </w:pPr>
      <w:r w:rsidRPr="00C667D3">
        <w:rPr>
          <w:rFonts w:ascii="Sylfaen" w:hAnsi="Sylfaen"/>
        </w:rPr>
        <w:t>Any purchase of ticket shall not be cancelled o</w:t>
      </w:r>
      <w:r w:rsidR="0064738D" w:rsidRPr="00C667D3">
        <w:rPr>
          <w:rFonts w:ascii="Sylfaen" w:hAnsi="Sylfaen"/>
        </w:rPr>
        <w:t xml:space="preserve">nce </w:t>
      </w:r>
      <w:r w:rsidRPr="00C667D3">
        <w:rPr>
          <w:rFonts w:ascii="Sylfaen" w:hAnsi="Sylfaen"/>
        </w:rPr>
        <w:t>you have completed the payment for the ticket.</w:t>
      </w:r>
    </w:p>
    <w:p w14:paraId="11DA2BD9" w14:textId="77777777" w:rsidR="0004072D" w:rsidRDefault="0004072D" w:rsidP="0004072D">
      <w:pPr>
        <w:pStyle w:val="ListParagraph"/>
        <w:jc w:val="both"/>
        <w:rPr>
          <w:rFonts w:ascii="Sylfaen" w:hAnsi="Sylfaen"/>
        </w:rPr>
      </w:pPr>
    </w:p>
    <w:p w14:paraId="66FD2060" w14:textId="3BD36A62" w:rsidR="006D6E01" w:rsidRDefault="006D6E01" w:rsidP="00016CE8">
      <w:pPr>
        <w:pStyle w:val="ListParagraph"/>
        <w:numPr>
          <w:ilvl w:val="0"/>
          <w:numId w:val="1"/>
        </w:numPr>
        <w:ind w:left="426" w:hanging="710"/>
        <w:jc w:val="both"/>
        <w:rPr>
          <w:ins w:id="3" w:author="GLA" w:date="2020-06-19T20:12:00Z"/>
          <w:rFonts w:ascii="Sylfaen" w:hAnsi="Sylfaen"/>
          <w:b/>
          <w:bCs/>
        </w:rPr>
      </w:pPr>
      <w:ins w:id="4" w:author="GLA" w:date="2020-06-19T20:12:00Z">
        <w:r>
          <w:rPr>
            <w:rFonts w:ascii="Sylfaen" w:hAnsi="Sylfaen"/>
            <w:b/>
            <w:bCs/>
          </w:rPr>
          <w:t>Restrictions on use of the Services</w:t>
        </w:r>
      </w:ins>
    </w:p>
    <w:p w14:paraId="2943F8E4" w14:textId="77777777" w:rsidR="00F92D76" w:rsidRDefault="00F92D76" w:rsidP="006D6E01">
      <w:pPr>
        <w:pStyle w:val="ListParagraph"/>
        <w:numPr>
          <w:ilvl w:val="1"/>
          <w:numId w:val="1"/>
        </w:numPr>
        <w:jc w:val="both"/>
        <w:rPr>
          <w:ins w:id="5" w:author="GLA" w:date="2020-06-19T20:15:00Z"/>
          <w:rFonts w:ascii="Sylfaen" w:hAnsi="Sylfaen"/>
        </w:rPr>
      </w:pPr>
      <w:ins w:id="6" w:author="GLA" w:date="2020-06-19T20:15:00Z">
        <w:r>
          <w:rPr>
            <w:rFonts w:ascii="Sylfaen" w:hAnsi="Sylfaen"/>
          </w:rPr>
          <w:t xml:space="preserve">Causing injury or damage to property: </w:t>
        </w:r>
      </w:ins>
    </w:p>
    <w:p w14:paraId="273BCA7A" w14:textId="2FAFFC39" w:rsidR="006D6E01" w:rsidRDefault="006D6E01" w:rsidP="00F92D76">
      <w:pPr>
        <w:pStyle w:val="ListParagraph"/>
        <w:numPr>
          <w:ilvl w:val="2"/>
          <w:numId w:val="1"/>
        </w:numPr>
        <w:jc w:val="both"/>
        <w:rPr>
          <w:ins w:id="7" w:author="GLA" w:date="2020-06-19T20:14:00Z"/>
          <w:rFonts w:ascii="Sylfaen" w:hAnsi="Sylfaen"/>
        </w:rPr>
      </w:pPr>
      <w:ins w:id="8" w:author="GLA" w:date="2020-06-19T20:12:00Z">
        <w:r>
          <w:rPr>
            <w:rFonts w:ascii="Sylfaen" w:hAnsi="Sylfaen"/>
          </w:rPr>
          <w:t>You</w:t>
        </w:r>
        <w:r w:rsidRPr="006D6E01">
          <w:rPr>
            <w:rFonts w:ascii="Sylfaen" w:hAnsi="Sylfaen"/>
          </w:rPr>
          <w:t xml:space="preserve"> must use the </w:t>
        </w:r>
        <w:r>
          <w:rPr>
            <w:rFonts w:ascii="Sylfaen" w:hAnsi="Sylfaen"/>
          </w:rPr>
          <w:t>Company Premise</w:t>
        </w:r>
        <w:r w:rsidRPr="006D6E01">
          <w:rPr>
            <w:rFonts w:ascii="Sylfaen" w:hAnsi="Sylfaen"/>
          </w:rPr>
          <w:t xml:space="preserve"> in a responsible manner, and with respect for </w:t>
        </w:r>
        <w:r>
          <w:rPr>
            <w:rFonts w:ascii="Sylfaen" w:hAnsi="Sylfaen"/>
          </w:rPr>
          <w:t>your</w:t>
        </w:r>
        <w:r w:rsidRPr="006D6E01">
          <w:rPr>
            <w:rFonts w:ascii="Sylfaen" w:hAnsi="Sylfaen"/>
          </w:rPr>
          <w:t xml:space="preserve"> own safety and the safety of others. </w:t>
        </w:r>
      </w:ins>
      <w:ins w:id="9" w:author="GLA" w:date="2020-06-19T20:13:00Z">
        <w:r>
          <w:rPr>
            <w:rFonts w:ascii="Sylfaen" w:hAnsi="Sylfaen"/>
          </w:rPr>
          <w:t>You</w:t>
        </w:r>
      </w:ins>
      <w:ins w:id="10" w:author="GLA" w:date="2020-06-19T20:12:00Z">
        <w:r w:rsidRPr="006D6E01">
          <w:rPr>
            <w:rFonts w:ascii="Sylfaen" w:hAnsi="Sylfaen"/>
          </w:rPr>
          <w:t xml:space="preserve"> may be liable to other individuals for their injuries, if such injuries arise from irresponsible, deliberate or reckless behaviour. </w:t>
        </w:r>
      </w:ins>
      <w:ins w:id="11" w:author="GLA" w:date="2020-06-19T20:13:00Z">
        <w:r>
          <w:rPr>
            <w:rFonts w:ascii="Sylfaen" w:hAnsi="Sylfaen"/>
          </w:rPr>
          <w:t>You</w:t>
        </w:r>
      </w:ins>
      <w:ins w:id="12" w:author="GLA" w:date="2020-06-19T20:12:00Z">
        <w:r w:rsidRPr="006D6E01">
          <w:rPr>
            <w:rFonts w:ascii="Sylfaen" w:hAnsi="Sylfaen"/>
          </w:rPr>
          <w:t xml:space="preserve"> </w:t>
        </w:r>
      </w:ins>
      <w:ins w:id="13" w:author="GLA" w:date="2020-06-19T20:13:00Z">
        <w:r>
          <w:rPr>
            <w:rFonts w:ascii="Sylfaen" w:hAnsi="Sylfaen"/>
          </w:rPr>
          <w:t>shall</w:t>
        </w:r>
      </w:ins>
      <w:ins w:id="14" w:author="GLA" w:date="2020-06-19T20:12:00Z">
        <w:r w:rsidRPr="006D6E01">
          <w:rPr>
            <w:rFonts w:ascii="Sylfaen" w:hAnsi="Sylfaen"/>
          </w:rPr>
          <w:t xml:space="preserve"> pay</w:t>
        </w:r>
      </w:ins>
      <w:ins w:id="15" w:author="GLA" w:date="2020-06-19T20:13:00Z">
        <w:r>
          <w:rPr>
            <w:rFonts w:ascii="Sylfaen" w:hAnsi="Sylfaen"/>
          </w:rPr>
          <w:t xml:space="preserve"> the Company</w:t>
        </w:r>
      </w:ins>
      <w:ins w:id="16" w:author="GLA" w:date="2020-06-19T20:12:00Z">
        <w:r w:rsidRPr="006D6E01">
          <w:rPr>
            <w:rFonts w:ascii="Sylfaen" w:hAnsi="Sylfaen"/>
          </w:rPr>
          <w:t xml:space="preserve"> for any damage caused to any part of the </w:t>
        </w:r>
      </w:ins>
      <w:ins w:id="17" w:author="GLA" w:date="2020-06-19T20:13:00Z">
        <w:r>
          <w:rPr>
            <w:rFonts w:ascii="Sylfaen" w:hAnsi="Sylfaen"/>
          </w:rPr>
          <w:t>Company Premise</w:t>
        </w:r>
      </w:ins>
      <w:ins w:id="18" w:author="GLA" w:date="2020-06-19T20:12:00Z">
        <w:r w:rsidRPr="006D6E01">
          <w:rPr>
            <w:rFonts w:ascii="Sylfaen" w:hAnsi="Sylfaen"/>
          </w:rPr>
          <w:t xml:space="preserve"> as a result of irresponsible, deliberate or reckless behaviour.</w:t>
        </w:r>
      </w:ins>
    </w:p>
    <w:p w14:paraId="5200B0F6" w14:textId="77777777" w:rsidR="00F92D76" w:rsidRDefault="00F92D76" w:rsidP="00F92D76">
      <w:pPr>
        <w:pStyle w:val="ListParagraph"/>
        <w:ind w:left="360"/>
        <w:jc w:val="both"/>
        <w:rPr>
          <w:ins w:id="19" w:author="GLA" w:date="2020-06-19T20:13:00Z"/>
          <w:rFonts w:ascii="Sylfaen" w:hAnsi="Sylfaen"/>
        </w:rPr>
      </w:pPr>
    </w:p>
    <w:p w14:paraId="19C14E17" w14:textId="21387671" w:rsidR="006D6E01" w:rsidRDefault="006D6E01" w:rsidP="00F92D76">
      <w:pPr>
        <w:pStyle w:val="ListParagraph"/>
        <w:numPr>
          <w:ilvl w:val="2"/>
          <w:numId w:val="1"/>
        </w:numPr>
        <w:jc w:val="both"/>
        <w:rPr>
          <w:ins w:id="20" w:author="GLA" w:date="2020-06-19T20:17:00Z"/>
          <w:rFonts w:ascii="Sylfaen" w:hAnsi="Sylfaen"/>
        </w:rPr>
      </w:pPr>
      <w:ins w:id="21" w:author="GLA" w:date="2020-06-19T20:13:00Z">
        <w:r>
          <w:rPr>
            <w:rFonts w:ascii="Sylfaen" w:hAnsi="Sylfaen"/>
          </w:rPr>
          <w:t>You agree</w:t>
        </w:r>
        <w:r w:rsidRPr="006D6E01">
          <w:rPr>
            <w:rFonts w:ascii="Sylfaen" w:hAnsi="Sylfaen"/>
          </w:rPr>
          <w:t xml:space="preserve"> to pay the cost of and authorise </w:t>
        </w:r>
      </w:ins>
      <w:ins w:id="22" w:author="GLA" w:date="2020-06-19T20:14:00Z">
        <w:r>
          <w:rPr>
            <w:rFonts w:ascii="Sylfaen" w:hAnsi="Sylfaen"/>
          </w:rPr>
          <w:t>the Company</w:t>
        </w:r>
      </w:ins>
      <w:ins w:id="23" w:author="GLA" w:date="2020-06-19T20:13:00Z">
        <w:r w:rsidRPr="006D6E01">
          <w:rPr>
            <w:rFonts w:ascii="Sylfaen" w:hAnsi="Sylfaen"/>
          </w:rPr>
          <w:t xml:space="preserve"> to take all steps it considers reasonably necessary to protect </w:t>
        </w:r>
      </w:ins>
      <w:ins w:id="24" w:author="GLA" w:date="2020-06-19T20:14:00Z">
        <w:r>
          <w:rPr>
            <w:rFonts w:ascii="Sylfaen" w:hAnsi="Sylfaen"/>
          </w:rPr>
          <w:t>your</w:t>
        </w:r>
      </w:ins>
      <w:ins w:id="25" w:author="GLA" w:date="2020-06-19T20:13:00Z">
        <w:r w:rsidRPr="006D6E01">
          <w:rPr>
            <w:rFonts w:ascii="Sylfaen" w:hAnsi="Sylfaen"/>
          </w:rPr>
          <w:t xml:space="preserve"> welfare in the event of personal injury, including the administration of any emergency medical treatment and ambulance transportation.</w:t>
        </w:r>
      </w:ins>
    </w:p>
    <w:p w14:paraId="64403C80" w14:textId="77777777" w:rsidR="00526E53" w:rsidRPr="00526E53" w:rsidRDefault="00526E53" w:rsidP="00526E53">
      <w:pPr>
        <w:pStyle w:val="ListParagraph"/>
        <w:rPr>
          <w:ins w:id="26" w:author="GLA" w:date="2020-06-19T20:17:00Z"/>
          <w:rFonts w:ascii="Sylfaen" w:hAnsi="Sylfaen"/>
        </w:rPr>
      </w:pPr>
    </w:p>
    <w:p w14:paraId="472EAA18" w14:textId="1E1490E5" w:rsidR="00526E53" w:rsidRDefault="00526E53" w:rsidP="00F92D76">
      <w:pPr>
        <w:pStyle w:val="ListParagraph"/>
        <w:numPr>
          <w:ilvl w:val="2"/>
          <w:numId w:val="1"/>
        </w:numPr>
        <w:jc w:val="both"/>
        <w:rPr>
          <w:ins w:id="27" w:author="GLA" w:date="2020-06-19T20:15:00Z"/>
          <w:rFonts w:ascii="Sylfaen" w:hAnsi="Sylfaen"/>
        </w:rPr>
      </w:pPr>
      <w:ins w:id="28" w:author="GLA" w:date="2020-06-19T20:17:00Z">
        <w:r>
          <w:rPr>
            <w:rFonts w:ascii="Sylfaen" w:hAnsi="Sylfaen"/>
          </w:rPr>
          <w:t>It is clarified that the costs or damages payable under Clauses 5.1.1 and 5.1.2 above shall be payable by your legal guardian or parent if you are a minor.</w:t>
        </w:r>
      </w:ins>
    </w:p>
    <w:p w14:paraId="65231560" w14:textId="77777777" w:rsidR="00F92D76" w:rsidRPr="00F92D76" w:rsidRDefault="00F92D76" w:rsidP="00F92D76">
      <w:pPr>
        <w:pStyle w:val="ListParagraph"/>
        <w:rPr>
          <w:ins w:id="29" w:author="GLA" w:date="2020-06-19T20:15:00Z"/>
          <w:rFonts w:ascii="Sylfaen" w:hAnsi="Sylfaen"/>
        </w:rPr>
      </w:pPr>
    </w:p>
    <w:p w14:paraId="72BD5998" w14:textId="107BCFCD" w:rsidR="00F92D76" w:rsidRDefault="000B42E9" w:rsidP="00F92D76">
      <w:pPr>
        <w:pStyle w:val="ListParagraph"/>
        <w:numPr>
          <w:ilvl w:val="1"/>
          <w:numId w:val="1"/>
        </w:numPr>
        <w:jc w:val="both"/>
        <w:rPr>
          <w:ins w:id="30" w:author="GLA" w:date="2020-06-19T20:19:00Z"/>
          <w:rFonts w:ascii="Sylfaen" w:hAnsi="Sylfaen"/>
        </w:rPr>
      </w:pPr>
      <w:ins w:id="31" w:author="GLA" w:date="2020-06-19T20:15:00Z">
        <w:r>
          <w:rPr>
            <w:rFonts w:ascii="Sylfaen" w:hAnsi="Sylfaen"/>
          </w:rPr>
          <w:t>You</w:t>
        </w:r>
        <w:r w:rsidR="00F92D76" w:rsidRPr="00F92D76">
          <w:rPr>
            <w:rFonts w:ascii="Sylfaen" w:hAnsi="Sylfaen"/>
          </w:rPr>
          <w:t xml:space="preserve"> must be in good health and physical condition and free from any medical conditions which may affect or preclude them from safely participating in any activities. </w:t>
        </w:r>
        <w:r>
          <w:rPr>
            <w:rFonts w:ascii="Sylfaen" w:hAnsi="Sylfaen"/>
          </w:rPr>
          <w:t xml:space="preserve">For this purpose you are required to disclose specific medical </w:t>
        </w:r>
      </w:ins>
      <w:ins w:id="32" w:author="GLA" w:date="2020-06-19T20:16:00Z">
        <w:r>
          <w:rPr>
            <w:rFonts w:ascii="Sylfaen" w:hAnsi="Sylfaen"/>
          </w:rPr>
          <w:t>conditions</w:t>
        </w:r>
      </w:ins>
      <w:ins w:id="33" w:author="GLA" w:date="2020-06-19T20:15:00Z">
        <w:r>
          <w:rPr>
            <w:rFonts w:ascii="Sylfaen" w:hAnsi="Sylfaen"/>
          </w:rPr>
          <w:t xml:space="preserve"> </w:t>
        </w:r>
      </w:ins>
      <w:ins w:id="34" w:author="GLA" w:date="2020-06-19T20:16:00Z">
        <w:r>
          <w:rPr>
            <w:rFonts w:ascii="Sylfaen" w:hAnsi="Sylfaen"/>
          </w:rPr>
          <w:t>in the Consent and Waiver Agreement at the time of purchasing tickets.</w:t>
        </w:r>
      </w:ins>
    </w:p>
    <w:p w14:paraId="22DFA757" w14:textId="77777777" w:rsidR="00805510" w:rsidRDefault="00805510" w:rsidP="00805510">
      <w:pPr>
        <w:pStyle w:val="ListParagraph"/>
        <w:ind w:left="360"/>
        <w:jc w:val="both"/>
        <w:rPr>
          <w:ins w:id="35" w:author="GLA" w:date="2020-06-19T20:18:00Z"/>
          <w:rFonts w:ascii="Sylfaen" w:hAnsi="Sylfaen"/>
        </w:rPr>
      </w:pPr>
    </w:p>
    <w:p w14:paraId="10A33B1F" w14:textId="7D7A88B7" w:rsidR="00F92D76" w:rsidRPr="00805510" w:rsidRDefault="00805510" w:rsidP="00805510">
      <w:pPr>
        <w:pStyle w:val="ListParagraph"/>
        <w:numPr>
          <w:ilvl w:val="1"/>
          <w:numId w:val="1"/>
        </w:numPr>
        <w:jc w:val="both"/>
        <w:rPr>
          <w:ins w:id="36" w:author="GLA" w:date="2020-06-19T20:14:00Z"/>
          <w:rFonts w:ascii="Sylfaen" w:hAnsi="Sylfaen"/>
        </w:rPr>
      </w:pPr>
      <w:ins w:id="37" w:author="GLA" w:date="2020-06-19T20:19:00Z">
        <w:r>
          <w:rPr>
            <w:rFonts w:ascii="Sylfaen" w:hAnsi="Sylfaen"/>
          </w:rPr>
          <w:t>You</w:t>
        </w:r>
        <w:r w:rsidRPr="00805510">
          <w:rPr>
            <w:rFonts w:ascii="Sylfaen" w:hAnsi="Sylfaen"/>
          </w:rPr>
          <w:t xml:space="preserve"> must comply with all signs, notices, directions, instructions or requests of </w:t>
        </w:r>
        <w:r>
          <w:rPr>
            <w:rFonts w:ascii="Sylfaen" w:hAnsi="Sylfaen"/>
          </w:rPr>
          <w:t>the Company</w:t>
        </w:r>
        <w:r w:rsidRPr="00805510">
          <w:rPr>
            <w:rFonts w:ascii="Sylfaen" w:hAnsi="Sylfaen"/>
          </w:rPr>
          <w:t xml:space="preserve"> and </w:t>
        </w:r>
        <w:r>
          <w:rPr>
            <w:rFonts w:ascii="Sylfaen" w:hAnsi="Sylfaen"/>
          </w:rPr>
          <w:t>the Company</w:t>
        </w:r>
        <w:r w:rsidRPr="00805510">
          <w:rPr>
            <w:rFonts w:ascii="Sylfaen" w:hAnsi="Sylfaen"/>
          </w:rPr>
          <w:t xml:space="preserve"> reserves the right (in its absolute discretion) to suspend or cancel </w:t>
        </w:r>
        <w:r>
          <w:rPr>
            <w:rFonts w:ascii="Sylfaen" w:hAnsi="Sylfaen"/>
          </w:rPr>
          <w:t>your</w:t>
        </w:r>
        <w:r w:rsidRPr="00805510">
          <w:rPr>
            <w:rFonts w:ascii="Sylfaen" w:hAnsi="Sylfaen"/>
          </w:rPr>
          <w:t xml:space="preserve"> access to any </w:t>
        </w:r>
        <w:r>
          <w:rPr>
            <w:rFonts w:ascii="Sylfaen" w:hAnsi="Sylfaen"/>
          </w:rPr>
          <w:t>of the activities forming part of the Services</w:t>
        </w:r>
        <w:r w:rsidRPr="00805510">
          <w:rPr>
            <w:rFonts w:ascii="Sylfaen" w:hAnsi="Sylfaen"/>
          </w:rPr>
          <w:t xml:space="preserve">, without refund or compensation, for non-compliance with </w:t>
        </w:r>
        <w:r>
          <w:rPr>
            <w:rFonts w:ascii="Sylfaen" w:hAnsi="Sylfaen"/>
          </w:rPr>
          <w:t xml:space="preserve">the terms </w:t>
        </w:r>
      </w:ins>
      <w:ins w:id="38" w:author="GLA" w:date="2020-06-19T20:20:00Z">
        <w:r>
          <w:rPr>
            <w:rFonts w:ascii="Sylfaen" w:hAnsi="Sylfaen"/>
          </w:rPr>
          <w:t>specified</w:t>
        </w:r>
      </w:ins>
      <w:ins w:id="39" w:author="GLA" w:date="2020-06-19T20:19:00Z">
        <w:r>
          <w:rPr>
            <w:rFonts w:ascii="Sylfaen" w:hAnsi="Sylfaen"/>
          </w:rPr>
          <w:t xml:space="preserve"> hereunder</w:t>
        </w:r>
      </w:ins>
      <w:ins w:id="40" w:author="GLA" w:date="2020-06-19T20:20:00Z">
        <w:r>
          <w:rPr>
            <w:rFonts w:ascii="Sylfaen" w:hAnsi="Sylfaen"/>
          </w:rPr>
          <w:t>, or any</w:t>
        </w:r>
      </w:ins>
      <w:ins w:id="41" w:author="GLA" w:date="2020-06-19T20:19:00Z">
        <w:r w:rsidRPr="00805510">
          <w:rPr>
            <w:rFonts w:ascii="Sylfaen" w:hAnsi="Sylfaen"/>
          </w:rPr>
          <w:t xml:space="preserve"> signs, notices, directions, instructions or requests</w:t>
        </w:r>
      </w:ins>
      <w:ins w:id="42" w:author="GLA" w:date="2020-06-19T20:20:00Z">
        <w:r>
          <w:rPr>
            <w:rFonts w:ascii="Sylfaen" w:hAnsi="Sylfaen"/>
          </w:rPr>
          <w:t xml:space="preserve"> made by the Company</w:t>
        </w:r>
      </w:ins>
      <w:ins w:id="43" w:author="GLA" w:date="2020-06-19T20:19:00Z">
        <w:r w:rsidRPr="00805510">
          <w:rPr>
            <w:rFonts w:ascii="Sylfaen" w:hAnsi="Sylfaen"/>
          </w:rPr>
          <w:t xml:space="preserve">, or for any unsafe, reckless or careless conduct, </w:t>
        </w:r>
        <w:r w:rsidRPr="00805510">
          <w:rPr>
            <w:rFonts w:ascii="Sylfaen" w:hAnsi="Sylfaen"/>
          </w:rPr>
          <w:lastRenderedPageBreak/>
          <w:t>to ensure the safety</w:t>
        </w:r>
        <w:r>
          <w:rPr>
            <w:rFonts w:ascii="Sylfaen" w:hAnsi="Sylfaen"/>
          </w:rPr>
          <w:t xml:space="preserve">, security or order at the </w:t>
        </w:r>
      </w:ins>
      <w:ins w:id="44" w:author="GLA" w:date="2020-06-19T20:20:00Z">
        <w:r>
          <w:rPr>
            <w:rFonts w:ascii="Sylfaen" w:hAnsi="Sylfaen"/>
          </w:rPr>
          <w:t>Company Premise</w:t>
        </w:r>
      </w:ins>
      <w:ins w:id="45" w:author="GLA" w:date="2020-06-19T20:19:00Z">
        <w:r w:rsidRPr="00805510">
          <w:rPr>
            <w:rFonts w:ascii="Sylfaen" w:hAnsi="Sylfaen"/>
          </w:rPr>
          <w:t xml:space="preserve">, or if </w:t>
        </w:r>
      </w:ins>
      <w:ins w:id="46" w:author="GLA" w:date="2020-06-19T20:20:00Z">
        <w:r>
          <w:rPr>
            <w:rFonts w:ascii="Sylfaen" w:hAnsi="Sylfaen"/>
          </w:rPr>
          <w:t xml:space="preserve">the Company </w:t>
        </w:r>
      </w:ins>
      <w:ins w:id="47" w:author="GLA" w:date="2020-06-19T20:19:00Z">
        <w:r w:rsidRPr="00805510">
          <w:rPr>
            <w:rFonts w:ascii="Sylfaen" w:hAnsi="Sylfaen"/>
          </w:rPr>
          <w:t>considers that the circumstances so require.</w:t>
        </w:r>
      </w:ins>
    </w:p>
    <w:p w14:paraId="7F919F8F" w14:textId="77777777" w:rsidR="00F92D76" w:rsidRPr="006D6E01" w:rsidRDefault="00F92D76" w:rsidP="00F92D76">
      <w:pPr>
        <w:pStyle w:val="ListParagraph"/>
        <w:ind w:left="360"/>
        <w:jc w:val="both"/>
        <w:rPr>
          <w:ins w:id="48" w:author="GLA" w:date="2020-06-19T20:12:00Z"/>
          <w:rFonts w:ascii="Sylfaen" w:hAnsi="Sylfaen"/>
        </w:rPr>
      </w:pPr>
    </w:p>
    <w:p w14:paraId="549E300A" w14:textId="7A2DDFC1" w:rsidR="00FE535C" w:rsidRDefault="00FE535C" w:rsidP="00016CE8">
      <w:pPr>
        <w:pStyle w:val="ListParagraph"/>
        <w:numPr>
          <w:ilvl w:val="0"/>
          <w:numId w:val="1"/>
        </w:numPr>
        <w:ind w:left="426" w:hanging="710"/>
        <w:jc w:val="both"/>
        <w:rPr>
          <w:ins w:id="49" w:author="GLA" w:date="2020-06-19T20:27:00Z"/>
          <w:rFonts w:ascii="Sylfaen" w:hAnsi="Sylfaen"/>
          <w:b/>
          <w:bCs/>
        </w:rPr>
      </w:pPr>
      <w:ins w:id="50" w:author="GLA" w:date="2020-06-19T20:27:00Z">
        <w:r>
          <w:rPr>
            <w:rFonts w:ascii="Sylfaen" w:hAnsi="Sylfaen"/>
            <w:b/>
            <w:bCs/>
          </w:rPr>
          <w:t>Consent and Waiver Agreement</w:t>
        </w:r>
      </w:ins>
    </w:p>
    <w:p w14:paraId="172E6E95" w14:textId="77777777" w:rsidR="000D3AEB" w:rsidRDefault="000D3AEB" w:rsidP="00FE535C">
      <w:pPr>
        <w:pStyle w:val="ListParagraph"/>
        <w:ind w:left="426"/>
        <w:jc w:val="both"/>
        <w:rPr>
          <w:ins w:id="51" w:author="GLA" w:date="2020-06-19T20:29:00Z"/>
          <w:rFonts w:ascii="Sylfaen" w:hAnsi="Sylfaen"/>
        </w:rPr>
      </w:pPr>
    </w:p>
    <w:p w14:paraId="1FE6F410" w14:textId="72DFB949" w:rsidR="00FE535C" w:rsidRDefault="00FE535C" w:rsidP="00FE535C">
      <w:pPr>
        <w:pStyle w:val="ListParagraph"/>
        <w:ind w:left="426"/>
        <w:jc w:val="both"/>
        <w:rPr>
          <w:ins w:id="52" w:author="GLA" w:date="2020-06-19T20:27:00Z"/>
          <w:rFonts w:ascii="Sylfaen" w:hAnsi="Sylfaen"/>
        </w:rPr>
      </w:pPr>
      <w:ins w:id="53" w:author="GLA" w:date="2020-06-19T20:27:00Z">
        <w:r>
          <w:rPr>
            <w:rFonts w:ascii="Sylfaen" w:hAnsi="Sylfaen"/>
          </w:rPr>
          <w:t>You</w:t>
        </w:r>
        <w:r w:rsidRPr="00FE535C">
          <w:rPr>
            <w:rFonts w:ascii="Sylfaen" w:hAnsi="Sylfaen"/>
          </w:rPr>
          <w:t xml:space="preserve"> acknowle</w:t>
        </w:r>
        <w:r>
          <w:rPr>
            <w:rFonts w:ascii="Sylfaen" w:hAnsi="Sylfaen"/>
          </w:rPr>
          <w:t>dge</w:t>
        </w:r>
        <w:r w:rsidRPr="00FE535C">
          <w:rPr>
            <w:rFonts w:ascii="Sylfaen" w:hAnsi="Sylfaen"/>
          </w:rPr>
          <w:t xml:space="preserve"> and agree that in light of the risks involved as outlined </w:t>
        </w:r>
        <w:r>
          <w:rPr>
            <w:rFonts w:ascii="Sylfaen" w:hAnsi="Sylfaen"/>
          </w:rPr>
          <w:t>hereunder</w:t>
        </w:r>
        <w:r w:rsidRPr="00FE535C">
          <w:rPr>
            <w:rFonts w:ascii="Sylfaen" w:hAnsi="Sylfaen"/>
          </w:rPr>
          <w:t xml:space="preserve">, </w:t>
        </w:r>
        <w:r>
          <w:rPr>
            <w:rFonts w:ascii="Sylfaen" w:hAnsi="Sylfaen"/>
          </w:rPr>
          <w:t>the Company</w:t>
        </w:r>
        <w:r w:rsidRPr="00FE535C">
          <w:rPr>
            <w:rFonts w:ascii="Sylfaen" w:hAnsi="Sylfaen"/>
          </w:rPr>
          <w:t xml:space="preserve"> requires </w:t>
        </w:r>
      </w:ins>
      <w:ins w:id="54" w:author="GLA" w:date="2020-06-19T20:28:00Z">
        <w:r>
          <w:rPr>
            <w:rFonts w:ascii="Sylfaen" w:hAnsi="Sylfaen"/>
          </w:rPr>
          <w:t>you</w:t>
        </w:r>
      </w:ins>
      <w:ins w:id="55" w:author="GLA" w:date="2020-06-19T20:27:00Z">
        <w:r w:rsidRPr="00FE535C">
          <w:rPr>
            <w:rFonts w:ascii="Sylfaen" w:hAnsi="Sylfaen"/>
          </w:rPr>
          <w:t xml:space="preserve"> (whether on </w:t>
        </w:r>
      </w:ins>
      <w:ins w:id="56" w:author="GLA" w:date="2020-06-19T20:28:00Z">
        <w:r>
          <w:rPr>
            <w:rFonts w:ascii="Sylfaen" w:hAnsi="Sylfaen"/>
          </w:rPr>
          <w:t>your</w:t>
        </w:r>
      </w:ins>
      <w:ins w:id="57" w:author="GLA" w:date="2020-06-19T20:27:00Z">
        <w:r w:rsidRPr="00FE535C">
          <w:rPr>
            <w:rFonts w:ascii="Sylfaen" w:hAnsi="Sylfaen"/>
          </w:rPr>
          <w:t xml:space="preserve"> own behalf or on behalf of a minor) to sign the </w:t>
        </w:r>
      </w:ins>
      <w:ins w:id="58" w:author="GLA" w:date="2020-06-19T20:28:00Z">
        <w:r>
          <w:rPr>
            <w:rFonts w:ascii="Sylfaen" w:hAnsi="Sylfaen"/>
          </w:rPr>
          <w:t>Consent and Waiver Agreement</w:t>
        </w:r>
      </w:ins>
      <w:ins w:id="59" w:author="GLA" w:date="2020-06-19T20:27:00Z">
        <w:r w:rsidRPr="00FE535C">
          <w:rPr>
            <w:rFonts w:ascii="Sylfaen" w:hAnsi="Sylfaen"/>
          </w:rPr>
          <w:t xml:space="preserve"> as a condition of access to the </w:t>
        </w:r>
      </w:ins>
      <w:ins w:id="60" w:author="GLA" w:date="2020-06-19T20:28:00Z">
        <w:r>
          <w:rPr>
            <w:rFonts w:ascii="Sylfaen" w:hAnsi="Sylfaen"/>
          </w:rPr>
          <w:t>Services</w:t>
        </w:r>
      </w:ins>
      <w:ins w:id="61" w:author="GLA" w:date="2020-06-19T20:27:00Z">
        <w:r w:rsidRPr="00FE535C">
          <w:rPr>
            <w:rFonts w:ascii="Sylfaen" w:hAnsi="Sylfaen"/>
          </w:rPr>
          <w:t xml:space="preserve"> and/or </w:t>
        </w:r>
      </w:ins>
      <w:ins w:id="62" w:author="GLA" w:date="2020-06-19T20:28:00Z">
        <w:r>
          <w:rPr>
            <w:rFonts w:ascii="Sylfaen" w:hAnsi="Sylfaen"/>
          </w:rPr>
          <w:t>Company Premise</w:t>
        </w:r>
      </w:ins>
      <w:ins w:id="63" w:author="GLA" w:date="2020-06-19T20:27:00Z">
        <w:r w:rsidRPr="00FE535C">
          <w:rPr>
            <w:rFonts w:ascii="Sylfaen" w:hAnsi="Sylfaen"/>
          </w:rPr>
          <w:t xml:space="preserve">, and that no access will be granted if </w:t>
        </w:r>
      </w:ins>
      <w:ins w:id="64" w:author="GLA" w:date="2020-06-19T20:28:00Z">
        <w:r>
          <w:rPr>
            <w:rFonts w:ascii="Sylfaen" w:hAnsi="Sylfaen"/>
          </w:rPr>
          <w:t>you</w:t>
        </w:r>
      </w:ins>
      <w:ins w:id="65" w:author="GLA" w:date="2020-06-19T20:27:00Z">
        <w:r w:rsidRPr="00FE535C">
          <w:rPr>
            <w:rFonts w:ascii="Sylfaen" w:hAnsi="Sylfaen"/>
          </w:rPr>
          <w:t xml:space="preserve"> do not sign the Consent</w:t>
        </w:r>
      </w:ins>
      <w:ins w:id="66" w:author="GLA" w:date="2020-06-19T20:29:00Z">
        <w:r>
          <w:rPr>
            <w:rFonts w:ascii="Sylfaen" w:hAnsi="Sylfaen"/>
          </w:rPr>
          <w:t xml:space="preserve"> and Waiver Agreement</w:t>
        </w:r>
      </w:ins>
      <w:ins w:id="67" w:author="GLA" w:date="2020-06-19T20:27:00Z">
        <w:r>
          <w:rPr>
            <w:rFonts w:ascii="Sylfaen" w:hAnsi="Sylfaen"/>
          </w:rPr>
          <w:t xml:space="preserve">. No failure or delay by </w:t>
        </w:r>
      </w:ins>
      <w:ins w:id="68" w:author="GLA" w:date="2020-06-19T20:29:00Z">
        <w:r>
          <w:rPr>
            <w:rFonts w:ascii="Sylfaen" w:hAnsi="Sylfaen"/>
          </w:rPr>
          <w:t xml:space="preserve">the Company </w:t>
        </w:r>
      </w:ins>
      <w:ins w:id="69" w:author="GLA" w:date="2020-06-19T20:27:00Z">
        <w:r w:rsidRPr="00FE535C">
          <w:rPr>
            <w:rFonts w:ascii="Sylfaen" w:hAnsi="Sylfaen"/>
          </w:rPr>
          <w:t>in exercising any rig</w:t>
        </w:r>
        <w:r>
          <w:rPr>
            <w:rFonts w:ascii="Sylfaen" w:hAnsi="Sylfaen"/>
          </w:rPr>
          <w:t>ht, power or remedy under t</w:t>
        </w:r>
      </w:ins>
      <w:ins w:id="70" w:author="GLA" w:date="2020-06-19T20:29:00Z">
        <w:r>
          <w:rPr>
            <w:rFonts w:ascii="Sylfaen" w:hAnsi="Sylfaen"/>
          </w:rPr>
          <w:t xml:space="preserve">hese Terms of Use </w:t>
        </w:r>
      </w:ins>
      <w:ins w:id="71" w:author="GLA" w:date="2020-06-19T20:27:00Z">
        <w:r w:rsidRPr="00FE535C">
          <w:rPr>
            <w:rFonts w:ascii="Sylfaen" w:hAnsi="Sylfaen"/>
          </w:rPr>
          <w:t>shall operate as a waiver thereof, nor shall any single or partial exercise of the same preclude any other or further exercise thereof or the exercise of any other right, power or remedy.</w:t>
        </w:r>
      </w:ins>
    </w:p>
    <w:p w14:paraId="4DD51BF3" w14:textId="77777777" w:rsidR="00FE535C" w:rsidRPr="00FE535C" w:rsidRDefault="00FE535C" w:rsidP="00FE535C">
      <w:pPr>
        <w:pStyle w:val="ListParagraph"/>
        <w:ind w:left="426"/>
        <w:jc w:val="both"/>
        <w:rPr>
          <w:ins w:id="72" w:author="GLA" w:date="2020-06-19T20:26:00Z"/>
          <w:rFonts w:ascii="Sylfaen" w:hAnsi="Sylfaen"/>
        </w:rPr>
      </w:pPr>
    </w:p>
    <w:p w14:paraId="3BD957AF" w14:textId="45951C0D" w:rsidR="00015507" w:rsidRDefault="00015507" w:rsidP="00016CE8">
      <w:pPr>
        <w:pStyle w:val="ListParagraph"/>
        <w:numPr>
          <w:ilvl w:val="0"/>
          <w:numId w:val="1"/>
        </w:numPr>
        <w:ind w:left="426" w:hanging="710"/>
        <w:jc w:val="both"/>
        <w:rPr>
          <w:rFonts w:ascii="Sylfaen" w:hAnsi="Sylfaen"/>
          <w:b/>
          <w:bCs/>
        </w:rPr>
      </w:pPr>
      <w:r w:rsidRPr="00015507">
        <w:rPr>
          <w:rFonts w:ascii="Sylfaen" w:hAnsi="Sylfaen"/>
          <w:b/>
          <w:bCs/>
        </w:rPr>
        <w:t xml:space="preserve">Gift </w:t>
      </w:r>
      <w:r w:rsidRPr="00016CE8">
        <w:rPr>
          <w:rFonts w:ascii="Sylfaen" w:hAnsi="Sylfaen"/>
          <w:b/>
        </w:rPr>
        <w:t>Vouchers</w:t>
      </w:r>
      <w:r w:rsidRPr="00015507">
        <w:rPr>
          <w:rFonts w:ascii="Sylfaen" w:hAnsi="Sylfaen"/>
          <w:b/>
          <w:bCs/>
        </w:rPr>
        <w:t xml:space="preserve"> and Promotional Codes</w:t>
      </w:r>
    </w:p>
    <w:p w14:paraId="04620980" w14:textId="77777777" w:rsidR="00BC0CE8" w:rsidRDefault="00BC0CE8" w:rsidP="00BC0CE8">
      <w:pPr>
        <w:pStyle w:val="ListParagraph"/>
        <w:spacing w:after="0"/>
        <w:jc w:val="both"/>
        <w:rPr>
          <w:rFonts w:ascii="Sylfaen" w:hAnsi="Sylfaen"/>
          <w:b/>
          <w:bCs/>
        </w:rPr>
      </w:pPr>
    </w:p>
    <w:p w14:paraId="1E3158F2" w14:textId="1675945B" w:rsidR="00015507" w:rsidRDefault="000B0A3D" w:rsidP="00015507">
      <w:pPr>
        <w:pStyle w:val="ListParagraph"/>
        <w:numPr>
          <w:ilvl w:val="1"/>
          <w:numId w:val="1"/>
        </w:numPr>
        <w:ind w:hanging="720"/>
        <w:jc w:val="both"/>
        <w:rPr>
          <w:rFonts w:ascii="Sylfaen" w:hAnsi="Sylfaen"/>
        </w:rPr>
      </w:pPr>
      <w:r>
        <w:rPr>
          <w:rFonts w:ascii="Sylfaen" w:hAnsi="Sylfaen"/>
        </w:rPr>
        <w:t xml:space="preserve">The Company </w:t>
      </w:r>
      <w:r w:rsidR="006F7FD8">
        <w:rPr>
          <w:rFonts w:ascii="Sylfaen" w:hAnsi="Sylfaen"/>
        </w:rPr>
        <w:t xml:space="preserve">may </w:t>
      </w:r>
      <w:r w:rsidR="008D2A99">
        <w:rPr>
          <w:rFonts w:ascii="Sylfaen" w:hAnsi="Sylfaen"/>
        </w:rPr>
        <w:t>introduce gift vouchers and promotional</w:t>
      </w:r>
      <w:r w:rsidR="00BC0CE8">
        <w:rPr>
          <w:rFonts w:ascii="Sylfaen" w:hAnsi="Sylfaen"/>
        </w:rPr>
        <w:t xml:space="preserve"> codes </w:t>
      </w:r>
      <w:r w:rsidR="006F7FD8">
        <w:rPr>
          <w:rFonts w:ascii="Sylfaen" w:hAnsi="Sylfaen"/>
        </w:rPr>
        <w:t xml:space="preserve">from time to time </w:t>
      </w:r>
      <w:r w:rsidR="00BC0CE8">
        <w:rPr>
          <w:rFonts w:ascii="Sylfaen" w:hAnsi="Sylfaen"/>
        </w:rPr>
        <w:t>for promotional purposes.</w:t>
      </w:r>
      <w:r w:rsidR="00870F3A">
        <w:rPr>
          <w:rFonts w:ascii="Sylfaen" w:hAnsi="Sylfaen"/>
        </w:rPr>
        <w:t xml:space="preserve"> The gift vouchers and promotional codes shall be sent to </w:t>
      </w:r>
      <w:r w:rsidR="00161525">
        <w:rPr>
          <w:rFonts w:ascii="Sylfaen" w:hAnsi="Sylfaen"/>
        </w:rPr>
        <w:t xml:space="preserve">the users either via email or text messages on the </w:t>
      </w:r>
      <w:r w:rsidR="00EA5A58">
        <w:rPr>
          <w:rFonts w:ascii="Sylfaen" w:hAnsi="Sylfaen"/>
        </w:rPr>
        <w:t>contact details pr</w:t>
      </w:r>
      <w:r w:rsidR="00161525">
        <w:rPr>
          <w:rFonts w:ascii="Sylfaen" w:hAnsi="Sylfaen"/>
        </w:rPr>
        <w:t xml:space="preserve">ovided </w:t>
      </w:r>
      <w:r w:rsidR="00EA5A58">
        <w:rPr>
          <w:rFonts w:ascii="Sylfaen" w:hAnsi="Sylfaen"/>
        </w:rPr>
        <w:t xml:space="preserve">by the user to </w:t>
      </w:r>
      <w:r w:rsidR="00161525">
        <w:rPr>
          <w:rFonts w:ascii="Sylfaen" w:hAnsi="Sylfaen"/>
        </w:rPr>
        <w:t>us.</w:t>
      </w:r>
    </w:p>
    <w:p w14:paraId="37C92DA4" w14:textId="77777777" w:rsidR="00EA5A58" w:rsidRPr="00943920" w:rsidRDefault="00EA5A58" w:rsidP="008468CD">
      <w:pPr>
        <w:pStyle w:val="ListParagraph"/>
        <w:jc w:val="both"/>
        <w:rPr>
          <w:rFonts w:ascii="Sylfaen" w:hAnsi="Sylfaen"/>
        </w:rPr>
      </w:pPr>
    </w:p>
    <w:p w14:paraId="26981AB1" w14:textId="3BE8CA77" w:rsidR="006F7FD8" w:rsidRDefault="00870F3A" w:rsidP="00015507">
      <w:pPr>
        <w:pStyle w:val="ListParagraph"/>
        <w:numPr>
          <w:ilvl w:val="1"/>
          <w:numId w:val="1"/>
        </w:numPr>
        <w:ind w:hanging="720"/>
        <w:jc w:val="both"/>
        <w:rPr>
          <w:rFonts w:ascii="Sylfaen" w:hAnsi="Sylfaen"/>
          <w:b/>
          <w:bCs/>
        </w:rPr>
      </w:pPr>
      <w:r>
        <w:rPr>
          <w:rFonts w:ascii="Sylfaen" w:hAnsi="Sylfaen"/>
          <w:b/>
          <w:bCs/>
        </w:rPr>
        <w:t>Gift Vouchers</w:t>
      </w:r>
    </w:p>
    <w:p w14:paraId="6CAC018F" w14:textId="77777777" w:rsidR="00EA5A58" w:rsidRDefault="00EA5A58" w:rsidP="008468CD">
      <w:pPr>
        <w:pStyle w:val="ListParagraph"/>
        <w:jc w:val="both"/>
        <w:rPr>
          <w:rFonts w:ascii="Sylfaen" w:hAnsi="Sylfaen"/>
          <w:b/>
          <w:bCs/>
        </w:rPr>
      </w:pPr>
    </w:p>
    <w:p w14:paraId="1FFF113C" w14:textId="0408D2CA" w:rsidR="00870F3A" w:rsidRPr="008468CD" w:rsidRDefault="00C123DD" w:rsidP="004009AF">
      <w:pPr>
        <w:pStyle w:val="ListParagraph"/>
        <w:numPr>
          <w:ilvl w:val="2"/>
          <w:numId w:val="1"/>
        </w:numPr>
        <w:ind w:left="1276" w:hanging="850"/>
        <w:jc w:val="both"/>
        <w:rPr>
          <w:rFonts w:ascii="Sylfaen" w:hAnsi="Sylfaen"/>
          <w:b/>
          <w:bCs/>
        </w:rPr>
      </w:pPr>
      <w:r>
        <w:rPr>
          <w:rFonts w:ascii="Sylfaen" w:hAnsi="Sylfaen"/>
        </w:rPr>
        <w:t>The gift voucher will enable the user to receive discount</w:t>
      </w:r>
      <w:r w:rsidR="008468CD">
        <w:rPr>
          <w:rFonts w:ascii="Sylfaen" w:hAnsi="Sylfaen"/>
        </w:rPr>
        <w:t xml:space="preserve"> equivalent to the value of the gift voucher</w:t>
      </w:r>
      <w:r>
        <w:rPr>
          <w:rFonts w:ascii="Sylfaen" w:hAnsi="Sylfaen"/>
        </w:rPr>
        <w:t xml:space="preserve"> on the price of ticket</w:t>
      </w:r>
      <w:r w:rsidR="008468CD">
        <w:rPr>
          <w:rFonts w:ascii="Sylfaen" w:hAnsi="Sylfaen"/>
        </w:rPr>
        <w:t>. The gift voucher codes are unique and can be used repeatedly until the value of the gift voucher is redeemed entirely.</w:t>
      </w:r>
      <w:r w:rsidR="0030463F">
        <w:rPr>
          <w:rFonts w:ascii="Sylfaen" w:hAnsi="Sylfaen"/>
        </w:rPr>
        <w:t xml:space="preserve"> The user may transfer the gift voucher to other users.</w:t>
      </w:r>
    </w:p>
    <w:p w14:paraId="6E9C830D" w14:textId="77777777" w:rsidR="008468CD" w:rsidRPr="008468CD" w:rsidRDefault="008468CD" w:rsidP="008468CD">
      <w:pPr>
        <w:pStyle w:val="ListParagraph"/>
        <w:ind w:left="709"/>
        <w:jc w:val="both"/>
        <w:rPr>
          <w:rFonts w:ascii="Sylfaen" w:hAnsi="Sylfaen"/>
          <w:b/>
          <w:bCs/>
        </w:rPr>
      </w:pPr>
    </w:p>
    <w:p w14:paraId="4314E9C3" w14:textId="1BA98093" w:rsidR="00EA5A58" w:rsidRDefault="00EA5A58" w:rsidP="004009AF">
      <w:pPr>
        <w:pStyle w:val="ListParagraph"/>
        <w:numPr>
          <w:ilvl w:val="2"/>
          <w:numId w:val="1"/>
        </w:numPr>
        <w:ind w:left="1276" w:hanging="850"/>
        <w:jc w:val="both"/>
        <w:rPr>
          <w:rFonts w:ascii="Sylfaen" w:hAnsi="Sylfaen"/>
        </w:rPr>
      </w:pPr>
      <w:r>
        <w:rPr>
          <w:rFonts w:ascii="Sylfaen" w:hAnsi="Sylfaen"/>
        </w:rPr>
        <w:t xml:space="preserve">The </w:t>
      </w:r>
      <w:r w:rsidR="00B04F27">
        <w:rPr>
          <w:rFonts w:ascii="Sylfaen" w:hAnsi="Sylfaen"/>
        </w:rPr>
        <w:t>gift voucher shall be issued on one</w:t>
      </w:r>
      <w:r w:rsidR="008468CD">
        <w:rPr>
          <w:rFonts w:ascii="Sylfaen" w:hAnsi="Sylfaen"/>
        </w:rPr>
        <w:t>-</w:t>
      </w:r>
      <w:r w:rsidR="00B04F27">
        <w:rPr>
          <w:rFonts w:ascii="Sylfaen" w:hAnsi="Sylfaen"/>
        </w:rPr>
        <w:t>time basis</w:t>
      </w:r>
      <w:r w:rsidR="008468CD">
        <w:rPr>
          <w:rFonts w:ascii="Sylfaen" w:hAnsi="Sylfaen"/>
        </w:rPr>
        <w:t xml:space="preserve"> and it shall not be refunded or replaced if such gift voucher is lost, stolen or redeemed by the user</w:t>
      </w:r>
      <w:r w:rsidR="0030463F">
        <w:rPr>
          <w:rFonts w:ascii="Sylfaen" w:hAnsi="Sylfaen"/>
        </w:rPr>
        <w:t>.</w:t>
      </w:r>
      <w:r w:rsidR="0058476E">
        <w:rPr>
          <w:rFonts w:ascii="Sylfaen" w:hAnsi="Sylfaen"/>
        </w:rPr>
        <w:t xml:space="preserve"> </w:t>
      </w:r>
    </w:p>
    <w:p w14:paraId="6890AF5F" w14:textId="77777777" w:rsidR="0030463F" w:rsidRPr="0030463F" w:rsidRDefault="0030463F" w:rsidP="0030463F">
      <w:pPr>
        <w:pStyle w:val="ListParagraph"/>
        <w:ind w:left="709"/>
        <w:jc w:val="both"/>
        <w:rPr>
          <w:rFonts w:ascii="Sylfaen" w:hAnsi="Sylfaen"/>
        </w:rPr>
      </w:pPr>
    </w:p>
    <w:p w14:paraId="394E240A" w14:textId="2E674178" w:rsidR="0030463F" w:rsidRPr="0018312F" w:rsidRDefault="0030463F" w:rsidP="004009AF">
      <w:pPr>
        <w:pStyle w:val="ListParagraph"/>
        <w:numPr>
          <w:ilvl w:val="2"/>
          <w:numId w:val="1"/>
        </w:numPr>
        <w:ind w:left="1276" w:hanging="850"/>
        <w:jc w:val="both"/>
        <w:rPr>
          <w:rFonts w:ascii="Sylfaen" w:hAnsi="Sylfaen"/>
          <w:b/>
          <w:bCs/>
        </w:rPr>
      </w:pPr>
      <w:r>
        <w:rPr>
          <w:rFonts w:ascii="Sylfaen" w:hAnsi="Sylfaen"/>
        </w:rPr>
        <w:t>The gift vouchers shall not be exchanged for cash. The gift vouchers shall not be sold or used to purchase another gift voucher.</w:t>
      </w:r>
    </w:p>
    <w:p w14:paraId="4A47720F" w14:textId="77777777" w:rsidR="0018312F" w:rsidRPr="0018312F" w:rsidRDefault="0018312F" w:rsidP="0018312F">
      <w:pPr>
        <w:pStyle w:val="ListParagraph"/>
        <w:ind w:left="709"/>
        <w:jc w:val="both"/>
        <w:rPr>
          <w:rFonts w:ascii="Sylfaen" w:hAnsi="Sylfaen"/>
          <w:b/>
          <w:bCs/>
        </w:rPr>
      </w:pPr>
    </w:p>
    <w:p w14:paraId="21860B2B" w14:textId="101F2380" w:rsidR="0018312F" w:rsidRPr="00E227EC" w:rsidRDefault="0018312F" w:rsidP="004009AF">
      <w:pPr>
        <w:pStyle w:val="ListParagraph"/>
        <w:numPr>
          <w:ilvl w:val="2"/>
          <w:numId w:val="1"/>
        </w:numPr>
        <w:ind w:left="1276" w:hanging="850"/>
        <w:jc w:val="both"/>
        <w:rPr>
          <w:rFonts w:ascii="Sylfaen" w:hAnsi="Sylfaen"/>
          <w:b/>
          <w:bCs/>
        </w:rPr>
      </w:pPr>
      <w:r>
        <w:rPr>
          <w:rFonts w:ascii="Sylfaen" w:hAnsi="Sylfaen"/>
        </w:rPr>
        <w:t xml:space="preserve">The Company shall provide the terms and conditions for the use of gift vouchers </w:t>
      </w:r>
      <w:r w:rsidR="00076F40">
        <w:rPr>
          <w:rFonts w:ascii="Sylfaen" w:hAnsi="Sylfaen"/>
        </w:rPr>
        <w:t xml:space="preserve">at the time of introduction of such gift vouchers </w:t>
      </w:r>
      <w:r>
        <w:rPr>
          <w:rFonts w:ascii="Sylfaen" w:hAnsi="Sylfaen"/>
        </w:rPr>
        <w:t>(“</w:t>
      </w:r>
      <w:r w:rsidR="00076F40" w:rsidRPr="004009AF">
        <w:rPr>
          <w:rFonts w:ascii="Sylfaen" w:hAnsi="Sylfaen"/>
        </w:rPr>
        <w:t>Gift Voucher</w:t>
      </w:r>
      <w:r w:rsidRPr="004009AF">
        <w:rPr>
          <w:rFonts w:ascii="Sylfaen" w:hAnsi="Sylfaen"/>
        </w:rPr>
        <w:t xml:space="preserve"> T&amp;C</w:t>
      </w:r>
      <w:r>
        <w:rPr>
          <w:rFonts w:ascii="Sylfaen" w:hAnsi="Sylfaen"/>
        </w:rPr>
        <w:t xml:space="preserve">”). The issuance, redemption, restrictions, cancellation and expiry of the </w:t>
      </w:r>
      <w:r w:rsidR="00076F40">
        <w:rPr>
          <w:rFonts w:ascii="Sylfaen" w:hAnsi="Sylfaen"/>
        </w:rPr>
        <w:t>gift vouchers</w:t>
      </w:r>
      <w:r>
        <w:rPr>
          <w:rFonts w:ascii="Sylfaen" w:hAnsi="Sylfaen"/>
        </w:rPr>
        <w:t xml:space="preserve"> shall be governed by the </w:t>
      </w:r>
      <w:r w:rsidR="00076F40">
        <w:rPr>
          <w:rFonts w:ascii="Sylfaen" w:hAnsi="Sylfaen"/>
        </w:rPr>
        <w:t xml:space="preserve">Gift Voucher </w:t>
      </w:r>
      <w:r>
        <w:rPr>
          <w:rFonts w:ascii="Sylfaen" w:hAnsi="Sylfaen"/>
        </w:rPr>
        <w:t>T&amp;C.</w:t>
      </w:r>
    </w:p>
    <w:p w14:paraId="65985F1F" w14:textId="6AE00EB4" w:rsidR="0018312F" w:rsidRPr="0018312F" w:rsidDel="00487AD9" w:rsidRDefault="0018312F" w:rsidP="0018312F">
      <w:pPr>
        <w:pStyle w:val="ListParagraph"/>
        <w:ind w:left="709"/>
        <w:jc w:val="both"/>
        <w:rPr>
          <w:del w:id="73" w:author="GLA" w:date="2020-06-19T19:47:00Z"/>
          <w:rFonts w:ascii="Sylfaen" w:hAnsi="Sylfaen"/>
          <w:b/>
          <w:bCs/>
        </w:rPr>
      </w:pPr>
    </w:p>
    <w:p w14:paraId="67231993" w14:textId="30A0F9A4" w:rsidR="0058476E" w:rsidRPr="0018312F" w:rsidRDefault="0058476E" w:rsidP="0018312F">
      <w:pPr>
        <w:pStyle w:val="ListParagraph"/>
        <w:ind w:left="709"/>
        <w:jc w:val="both"/>
        <w:rPr>
          <w:rFonts w:ascii="Sylfaen" w:hAnsi="Sylfaen"/>
          <w:b/>
          <w:bCs/>
        </w:rPr>
      </w:pPr>
    </w:p>
    <w:p w14:paraId="7B118EFE" w14:textId="79571F68" w:rsidR="0058476E" w:rsidRPr="0030463F" w:rsidRDefault="0058476E" w:rsidP="004009AF">
      <w:pPr>
        <w:pStyle w:val="ListParagraph"/>
        <w:numPr>
          <w:ilvl w:val="2"/>
          <w:numId w:val="1"/>
        </w:numPr>
        <w:ind w:left="1276" w:hanging="850"/>
        <w:jc w:val="both"/>
        <w:rPr>
          <w:rFonts w:ascii="Sylfaen" w:hAnsi="Sylfaen"/>
          <w:b/>
          <w:bCs/>
        </w:rPr>
      </w:pPr>
      <w:r>
        <w:rPr>
          <w:rFonts w:ascii="Sylfaen" w:hAnsi="Sylfaen"/>
        </w:rPr>
        <w:t>The gift vouchers shall be used for both online and offline booking at the Company Premise.</w:t>
      </w:r>
    </w:p>
    <w:p w14:paraId="5AA85E12" w14:textId="77777777" w:rsidR="0030463F" w:rsidRPr="0030463F" w:rsidRDefault="0030463F" w:rsidP="0030463F">
      <w:pPr>
        <w:pStyle w:val="ListParagraph"/>
        <w:ind w:left="709"/>
        <w:jc w:val="both"/>
        <w:rPr>
          <w:rFonts w:ascii="Sylfaen" w:hAnsi="Sylfaen"/>
          <w:b/>
          <w:bCs/>
        </w:rPr>
      </w:pPr>
    </w:p>
    <w:p w14:paraId="184B822B" w14:textId="7F811C06" w:rsidR="0030463F" w:rsidRDefault="0030463F" w:rsidP="0030463F">
      <w:pPr>
        <w:pStyle w:val="ListParagraph"/>
        <w:numPr>
          <w:ilvl w:val="1"/>
          <w:numId w:val="1"/>
        </w:numPr>
        <w:ind w:hanging="720"/>
        <w:jc w:val="both"/>
        <w:rPr>
          <w:rFonts w:ascii="Sylfaen" w:hAnsi="Sylfaen"/>
          <w:b/>
          <w:bCs/>
        </w:rPr>
      </w:pPr>
      <w:r>
        <w:rPr>
          <w:rFonts w:ascii="Sylfaen" w:hAnsi="Sylfaen"/>
          <w:b/>
          <w:bCs/>
        </w:rPr>
        <w:lastRenderedPageBreak/>
        <w:t>Promotional Codes</w:t>
      </w:r>
    </w:p>
    <w:p w14:paraId="171D02D6" w14:textId="77777777" w:rsidR="0030463F" w:rsidRDefault="0030463F" w:rsidP="0018312F">
      <w:pPr>
        <w:pStyle w:val="ListParagraph"/>
        <w:jc w:val="both"/>
        <w:rPr>
          <w:rFonts w:ascii="Sylfaen" w:hAnsi="Sylfaen"/>
          <w:b/>
          <w:bCs/>
        </w:rPr>
      </w:pPr>
    </w:p>
    <w:p w14:paraId="5DBEF249" w14:textId="740B13A9" w:rsidR="0030463F" w:rsidRPr="00E227EC" w:rsidRDefault="0030463F" w:rsidP="004009AF">
      <w:pPr>
        <w:pStyle w:val="ListParagraph"/>
        <w:numPr>
          <w:ilvl w:val="2"/>
          <w:numId w:val="1"/>
        </w:numPr>
        <w:ind w:left="1276" w:hanging="850"/>
        <w:jc w:val="both"/>
        <w:rPr>
          <w:rFonts w:ascii="Sylfaen" w:hAnsi="Sylfaen"/>
          <w:b/>
          <w:bCs/>
        </w:rPr>
      </w:pPr>
      <w:r>
        <w:rPr>
          <w:rFonts w:ascii="Sylfaen" w:hAnsi="Sylfaen"/>
        </w:rPr>
        <w:t xml:space="preserve">The promotional codes will enable the user to receive discount equivalent to the value of the promotional code on the price of ticket. The promotional code shall be </w:t>
      </w:r>
      <w:r w:rsidR="0058476E">
        <w:rPr>
          <w:rFonts w:ascii="Sylfaen" w:hAnsi="Sylfaen"/>
        </w:rPr>
        <w:t>used for online booking.</w:t>
      </w:r>
    </w:p>
    <w:p w14:paraId="67FE3C2B" w14:textId="77777777" w:rsidR="00E227EC" w:rsidRPr="00E227EC" w:rsidRDefault="00E227EC" w:rsidP="00E227EC">
      <w:pPr>
        <w:pStyle w:val="ListParagraph"/>
        <w:ind w:left="709"/>
        <w:jc w:val="both"/>
        <w:rPr>
          <w:rFonts w:ascii="Sylfaen" w:hAnsi="Sylfaen"/>
          <w:b/>
          <w:bCs/>
        </w:rPr>
      </w:pPr>
    </w:p>
    <w:p w14:paraId="53475F6E" w14:textId="25989BA2" w:rsidR="00E227EC" w:rsidRPr="00E227EC" w:rsidRDefault="0058476E" w:rsidP="004009AF">
      <w:pPr>
        <w:pStyle w:val="ListParagraph"/>
        <w:numPr>
          <w:ilvl w:val="2"/>
          <w:numId w:val="1"/>
        </w:numPr>
        <w:ind w:left="1276" w:hanging="850"/>
        <w:jc w:val="both"/>
        <w:rPr>
          <w:rFonts w:ascii="Sylfaen" w:hAnsi="Sylfaen"/>
          <w:b/>
          <w:bCs/>
        </w:rPr>
      </w:pPr>
      <w:r>
        <w:rPr>
          <w:rFonts w:ascii="Sylfaen" w:hAnsi="Sylfaen"/>
        </w:rPr>
        <w:t xml:space="preserve">The promotional code shall be valid for limited period which shall be intimated to the user at the time of </w:t>
      </w:r>
      <w:r w:rsidR="00030670">
        <w:rPr>
          <w:rFonts w:ascii="Sylfaen" w:hAnsi="Sylfaen"/>
        </w:rPr>
        <w:t>introduction of such promotional codes (“</w:t>
      </w:r>
      <w:r w:rsidR="00030670">
        <w:rPr>
          <w:rFonts w:ascii="Sylfaen" w:hAnsi="Sylfaen"/>
          <w:b/>
          <w:bCs/>
        </w:rPr>
        <w:t>Promo Code Intro</w:t>
      </w:r>
      <w:r w:rsidR="00030670">
        <w:rPr>
          <w:rFonts w:ascii="Sylfaen" w:hAnsi="Sylfaen"/>
        </w:rPr>
        <w:t>”).</w:t>
      </w:r>
    </w:p>
    <w:p w14:paraId="6A9754DD" w14:textId="77777777" w:rsidR="00E227EC" w:rsidRPr="00E227EC" w:rsidRDefault="00E227EC" w:rsidP="00E227EC">
      <w:pPr>
        <w:pStyle w:val="ListParagraph"/>
        <w:ind w:left="709"/>
        <w:jc w:val="both"/>
        <w:rPr>
          <w:rFonts w:ascii="Sylfaen" w:hAnsi="Sylfaen"/>
          <w:b/>
          <w:bCs/>
        </w:rPr>
      </w:pPr>
    </w:p>
    <w:p w14:paraId="2A754E12" w14:textId="06FD2EC4" w:rsidR="00030670" w:rsidRPr="00E227EC" w:rsidRDefault="00030670" w:rsidP="004009AF">
      <w:pPr>
        <w:pStyle w:val="ListParagraph"/>
        <w:numPr>
          <w:ilvl w:val="2"/>
          <w:numId w:val="1"/>
        </w:numPr>
        <w:ind w:left="1276" w:hanging="850"/>
        <w:jc w:val="both"/>
        <w:rPr>
          <w:rFonts w:ascii="Sylfaen" w:hAnsi="Sylfaen"/>
          <w:b/>
          <w:bCs/>
        </w:rPr>
      </w:pPr>
      <w:r>
        <w:rPr>
          <w:rFonts w:ascii="Sylfaen" w:hAnsi="Sylfaen"/>
        </w:rPr>
        <w:t xml:space="preserve">The Company shall </w:t>
      </w:r>
      <w:r w:rsidR="00520312">
        <w:rPr>
          <w:rFonts w:ascii="Sylfaen" w:hAnsi="Sylfaen"/>
        </w:rPr>
        <w:t>provide the terms and conditions for the use of promotional codes during Promo Code Intro</w:t>
      </w:r>
      <w:r w:rsidR="002B1D96">
        <w:rPr>
          <w:rFonts w:ascii="Sylfaen" w:hAnsi="Sylfaen"/>
        </w:rPr>
        <w:t xml:space="preserve"> (“</w:t>
      </w:r>
      <w:r w:rsidR="002B1D96">
        <w:rPr>
          <w:rFonts w:ascii="Sylfaen" w:hAnsi="Sylfaen"/>
          <w:b/>
          <w:bCs/>
        </w:rPr>
        <w:t>Promo Code T&amp;C</w:t>
      </w:r>
      <w:r w:rsidR="002B1D96">
        <w:rPr>
          <w:rFonts w:ascii="Sylfaen" w:hAnsi="Sylfaen"/>
        </w:rPr>
        <w:t>”)</w:t>
      </w:r>
      <w:r w:rsidR="00520312">
        <w:rPr>
          <w:rFonts w:ascii="Sylfaen" w:hAnsi="Sylfaen"/>
        </w:rPr>
        <w:t xml:space="preserve">. The issuance, redemption, </w:t>
      </w:r>
      <w:r w:rsidR="002B1D96">
        <w:rPr>
          <w:rFonts w:ascii="Sylfaen" w:hAnsi="Sylfaen"/>
        </w:rPr>
        <w:t xml:space="preserve">restrictions, </w:t>
      </w:r>
      <w:r w:rsidR="00520312">
        <w:rPr>
          <w:rFonts w:ascii="Sylfaen" w:hAnsi="Sylfaen"/>
        </w:rPr>
        <w:t>cancellation and expiry of the promotional codes shall be governed by the</w:t>
      </w:r>
      <w:r w:rsidR="002B1D96">
        <w:rPr>
          <w:rFonts w:ascii="Sylfaen" w:hAnsi="Sylfaen"/>
        </w:rPr>
        <w:t xml:space="preserve"> Promo Code T&amp;C.</w:t>
      </w:r>
    </w:p>
    <w:p w14:paraId="39F7D74A" w14:textId="77777777" w:rsidR="00E227EC" w:rsidRPr="00E227EC" w:rsidRDefault="00E227EC" w:rsidP="00E227EC">
      <w:pPr>
        <w:pStyle w:val="ListParagraph"/>
        <w:ind w:left="709"/>
        <w:jc w:val="both"/>
        <w:rPr>
          <w:rFonts w:ascii="Sylfaen" w:hAnsi="Sylfaen"/>
          <w:b/>
          <w:bCs/>
        </w:rPr>
      </w:pPr>
    </w:p>
    <w:p w14:paraId="48DC0BD0" w14:textId="6DF8C5A3" w:rsidR="002B1D96" w:rsidRPr="00E227EC" w:rsidRDefault="002B1D96" w:rsidP="004009AF">
      <w:pPr>
        <w:pStyle w:val="ListParagraph"/>
        <w:numPr>
          <w:ilvl w:val="2"/>
          <w:numId w:val="1"/>
        </w:numPr>
        <w:ind w:left="1276" w:hanging="850"/>
        <w:jc w:val="both"/>
        <w:rPr>
          <w:rFonts w:ascii="Sylfaen" w:hAnsi="Sylfaen"/>
          <w:b/>
          <w:bCs/>
        </w:rPr>
      </w:pPr>
      <w:r>
        <w:rPr>
          <w:rFonts w:ascii="Sylfaen" w:hAnsi="Sylfaen"/>
        </w:rPr>
        <w:t>No two promotional codes shall be combined together</w:t>
      </w:r>
      <w:r w:rsidR="00A65DC6">
        <w:rPr>
          <w:rFonts w:ascii="Sylfaen" w:hAnsi="Sylfaen"/>
        </w:rPr>
        <w:t xml:space="preserve"> for a booking, unless specified otherwise in the Promo Code T&amp;C.</w:t>
      </w:r>
      <w:r w:rsidR="00E227EC">
        <w:rPr>
          <w:rFonts w:ascii="Sylfaen" w:hAnsi="Sylfaen"/>
        </w:rPr>
        <w:t xml:space="preserve"> The promotional code shall be used only once unless specified otherwise in the Promo Code T&amp;C. The promotional code shall not be exchanged for cash.</w:t>
      </w:r>
    </w:p>
    <w:p w14:paraId="2F8B1DA6" w14:textId="77777777" w:rsidR="00E227EC" w:rsidRPr="00E227EC" w:rsidRDefault="00E227EC" w:rsidP="00E227EC">
      <w:pPr>
        <w:pStyle w:val="ListParagraph"/>
        <w:ind w:left="709"/>
        <w:jc w:val="both"/>
        <w:rPr>
          <w:rFonts w:ascii="Sylfaen" w:hAnsi="Sylfaen"/>
          <w:b/>
          <w:bCs/>
        </w:rPr>
      </w:pPr>
    </w:p>
    <w:p w14:paraId="7E42E85E" w14:textId="166A70C6" w:rsidR="00A65DC6" w:rsidRDefault="00A65DC6" w:rsidP="004009AF">
      <w:pPr>
        <w:pStyle w:val="ListParagraph"/>
        <w:numPr>
          <w:ilvl w:val="2"/>
          <w:numId w:val="1"/>
        </w:numPr>
        <w:ind w:left="1276" w:hanging="850"/>
        <w:jc w:val="both"/>
        <w:rPr>
          <w:rFonts w:ascii="Sylfaen" w:hAnsi="Sylfaen"/>
          <w:b/>
          <w:bCs/>
        </w:rPr>
      </w:pPr>
      <w:r>
        <w:rPr>
          <w:rFonts w:ascii="Sylfaen" w:hAnsi="Sylfaen"/>
        </w:rPr>
        <w:t xml:space="preserve">In the event the user violates provisions of this Terms of Use read with Privacy Policy and Consent and Waiver Agreement, the promotion code applied by such user shall be deemed to be </w:t>
      </w:r>
      <w:r w:rsidR="00E227EC">
        <w:rPr>
          <w:rFonts w:ascii="Sylfaen" w:hAnsi="Sylfaen"/>
        </w:rPr>
        <w:t>invalid and no discount shall be provided to such user.</w:t>
      </w:r>
    </w:p>
    <w:p w14:paraId="019C7028" w14:textId="69876A8C" w:rsidR="00015507" w:rsidRDefault="00015507" w:rsidP="00015507">
      <w:pPr>
        <w:jc w:val="both"/>
        <w:rPr>
          <w:rFonts w:ascii="Sylfaen" w:hAnsi="Sylfaen"/>
          <w:b/>
          <w:bCs/>
        </w:rPr>
      </w:pPr>
    </w:p>
    <w:p w14:paraId="355AF8E2" w14:textId="0CFEB38C" w:rsidR="005739EC" w:rsidRPr="0004072D" w:rsidRDefault="0004072D" w:rsidP="00016CE8">
      <w:pPr>
        <w:pStyle w:val="ListParagraph"/>
        <w:numPr>
          <w:ilvl w:val="0"/>
          <w:numId w:val="1"/>
        </w:numPr>
        <w:ind w:left="426" w:hanging="710"/>
        <w:jc w:val="both"/>
        <w:rPr>
          <w:rFonts w:ascii="Sylfaen" w:hAnsi="Sylfaen"/>
        </w:rPr>
      </w:pPr>
      <w:del w:id="74" w:author="GLA" w:date="2020-06-19T20:06:00Z">
        <w:r w:rsidDel="00DF7B09">
          <w:rPr>
            <w:rFonts w:ascii="Sylfaen" w:hAnsi="Sylfaen"/>
            <w:b/>
            <w:bCs/>
          </w:rPr>
          <w:delText>Cancellation</w:delText>
        </w:r>
      </w:del>
      <w:ins w:id="75" w:author="GLA" w:date="2020-06-19T20:06:00Z">
        <w:r w:rsidR="00DF7B09">
          <w:rPr>
            <w:rFonts w:ascii="Sylfaen" w:hAnsi="Sylfaen"/>
            <w:b/>
            <w:bCs/>
          </w:rPr>
          <w:t>Disruption of services</w:t>
        </w:r>
      </w:ins>
    </w:p>
    <w:p w14:paraId="179D8666" w14:textId="77777777" w:rsidR="0004072D" w:rsidRPr="0004072D" w:rsidRDefault="0004072D" w:rsidP="0004072D">
      <w:pPr>
        <w:pStyle w:val="ListParagraph"/>
        <w:spacing w:after="0"/>
        <w:jc w:val="both"/>
        <w:rPr>
          <w:rFonts w:ascii="Sylfaen" w:hAnsi="Sylfaen"/>
        </w:rPr>
      </w:pPr>
    </w:p>
    <w:p w14:paraId="50C55E8A" w14:textId="08098A5D" w:rsidR="0004072D" w:rsidRDefault="0004072D" w:rsidP="0004072D">
      <w:pPr>
        <w:pStyle w:val="ListParagraph"/>
        <w:numPr>
          <w:ilvl w:val="1"/>
          <w:numId w:val="1"/>
        </w:numPr>
        <w:ind w:hanging="720"/>
        <w:jc w:val="both"/>
        <w:rPr>
          <w:rFonts w:ascii="Sylfaen" w:hAnsi="Sylfaen"/>
        </w:rPr>
      </w:pPr>
      <w:r w:rsidRPr="00D12984">
        <w:rPr>
          <w:rFonts w:ascii="Sylfaen" w:hAnsi="Sylfaen"/>
        </w:rPr>
        <w:t xml:space="preserve">The Company does not guarantee that the </w:t>
      </w:r>
      <w:r>
        <w:rPr>
          <w:rFonts w:ascii="Sylfaen" w:hAnsi="Sylfaen"/>
        </w:rPr>
        <w:t>Website</w:t>
      </w:r>
      <w:r w:rsidRPr="00D12984">
        <w:rPr>
          <w:rFonts w:ascii="Sylfaen" w:hAnsi="Sylfaen"/>
        </w:rPr>
        <w:t xml:space="preserve"> will function without interruption or errors in functioning. In particular, the operation of the </w:t>
      </w:r>
      <w:r>
        <w:rPr>
          <w:rFonts w:ascii="Sylfaen" w:hAnsi="Sylfaen"/>
        </w:rPr>
        <w:t>Website</w:t>
      </w:r>
      <w:r w:rsidRPr="00D12984">
        <w:rPr>
          <w:rFonts w:ascii="Sylfaen" w:hAnsi="Sylfaen"/>
        </w:rPr>
        <w:t xml:space="preserve"> may be interrupted due to maintenance updates, or system or network failures. In the event </w:t>
      </w:r>
      <w:r w:rsidR="00162A19">
        <w:rPr>
          <w:rFonts w:ascii="Sylfaen" w:hAnsi="Sylfaen"/>
        </w:rPr>
        <w:t xml:space="preserve">that you have been charged for the </w:t>
      </w:r>
      <w:r w:rsidR="002408EE">
        <w:rPr>
          <w:rFonts w:ascii="Sylfaen" w:hAnsi="Sylfaen"/>
        </w:rPr>
        <w:t>purchase,</w:t>
      </w:r>
      <w:r w:rsidR="00162A19">
        <w:rPr>
          <w:rFonts w:ascii="Sylfaen" w:hAnsi="Sylfaen"/>
        </w:rPr>
        <w:t xml:space="preserve"> but you do not receive any confirmation email/message from us regarding the purchase, you </w:t>
      </w:r>
      <w:del w:id="76" w:author="GLA" w:date="2020-06-19T19:47:00Z">
        <w:r w:rsidR="00162A19" w:rsidDel="00487AD9">
          <w:rPr>
            <w:rFonts w:ascii="Sylfaen" w:hAnsi="Sylfaen"/>
          </w:rPr>
          <w:delText xml:space="preserve">shall </w:delText>
        </w:r>
      </w:del>
      <w:ins w:id="77" w:author="GLA" w:date="2020-06-19T19:47:00Z">
        <w:r w:rsidR="00487AD9">
          <w:rPr>
            <w:rFonts w:ascii="Sylfaen" w:hAnsi="Sylfaen"/>
          </w:rPr>
          <w:t>may</w:t>
        </w:r>
        <w:r w:rsidR="00487AD9">
          <w:rPr>
            <w:rFonts w:ascii="Sylfaen" w:hAnsi="Sylfaen"/>
          </w:rPr>
          <w:t xml:space="preserve"> </w:t>
        </w:r>
      </w:ins>
      <w:r w:rsidR="00162A19">
        <w:rPr>
          <w:rFonts w:ascii="Sylfaen" w:hAnsi="Sylfaen"/>
        </w:rPr>
        <w:t>contact us on [</w:t>
      </w:r>
      <w:r w:rsidR="00162A19">
        <w:rPr>
          <w:rFonts w:ascii="Sylfaen" w:hAnsi="Sylfaen"/>
          <w:i/>
          <w:iCs/>
        </w:rPr>
        <w:t>insert email address for redressal of issues</w:t>
      </w:r>
      <w:r w:rsidR="00162A19">
        <w:rPr>
          <w:rFonts w:ascii="Sylfaen" w:hAnsi="Sylfaen"/>
        </w:rPr>
        <w:t>]</w:t>
      </w:r>
      <w:r w:rsidR="00BC6CB5">
        <w:rPr>
          <w:rFonts w:ascii="Sylfaen" w:hAnsi="Sylfaen"/>
        </w:rPr>
        <w:t>. The Company will initiate a refund within [</w:t>
      </w:r>
      <w:r w:rsidR="00BC6CB5">
        <w:rPr>
          <w:rFonts w:ascii="Sylfaen" w:hAnsi="Sylfaen"/>
          <w:i/>
          <w:iCs/>
        </w:rPr>
        <w:t>insert day(s)</w:t>
      </w:r>
      <w:r w:rsidR="00BC6CB5">
        <w:rPr>
          <w:rFonts w:ascii="Sylfaen" w:hAnsi="Sylfaen"/>
        </w:rPr>
        <w:t>] day(s) of receiving the complaint.</w:t>
      </w:r>
    </w:p>
    <w:p w14:paraId="667A3C04" w14:textId="77777777" w:rsidR="00273987" w:rsidRDefault="00273987" w:rsidP="00273987">
      <w:pPr>
        <w:pStyle w:val="ListParagraph"/>
        <w:jc w:val="both"/>
        <w:rPr>
          <w:rFonts w:ascii="Sylfaen" w:hAnsi="Sylfaen"/>
        </w:rPr>
      </w:pPr>
    </w:p>
    <w:p w14:paraId="16B40F6A" w14:textId="0333E826" w:rsidR="009928C6" w:rsidRPr="009928C6" w:rsidRDefault="002408EE" w:rsidP="009928C6">
      <w:pPr>
        <w:pStyle w:val="ListParagraph"/>
        <w:numPr>
          <w:ilvl w:val="1"/>
          <w:numId w:val="1"/>
        </w:numPr>
        <w:jc w:val="both"/>
        <w:rPr>
          <w:ins w:id="78" w:author="GLA" w:date="2020-06-19T19:58:00Z"/>
          <w:rFonts w:ascii="Sylfaen" w:hAnsi="Sylfaen"/>
        </w:rPr>
      </w:pPr>
      <w:r w:rsidRPr="009928C6">
        <w:rPr>
          <w:rFonts w:ascii="Sylfaen" w:hAnsi="Sylfaen"/>
        </w:rPr>
        <w:t xml:space="preserve">In the event your entry at Company Premise or use of Company Product is </w:t>
      </w:r>
      <w:r w:rsidR="00B26928" w:rsidRPr="009928C6">
        <w:rPr>
          <w:rFonts w:ascii="Sylfaen" w:hAnsi="Sylfaen"/>
        </w:rPr>
        <w:t>restricted due to any unexpected closure of the Company Premise or technical issues in the Company Product, the Company will initiate a refund of the full amount of the ticket within [</w:t>
      </w:r>
      <w:r w:rsidR="00B26928" w:rsidRPr="009928C6">
        <w:rPr>
          <w:rFonts w:ascii="Sylfaen" w:hAnsi="Sylfaen"/>
          <w:i/>
          <w:iCs/>
        </w:rPr>
        <w:t>insert day(s)</w:t>
      </w:r>
      <w:r w:rsidR="00B26928" w:rsidRPr="009928C6">
        <w:rPr>
          <w:rFonts w:ascii="Sylfaen" w:hAnsi="Sylfaen"/>
        </w:rPr>
        <w:t>] day(s) or reschedule your visit on a later date.</w:t>
      </w:r>
      <w:ins w:id="79" w:author="GLA" w:date="2020-06-19T19:58:00Z">
        <w:r w:rsidR="009928C6" w:rsidRPr="009928C6">
          <w:rPr>
            <w:rFonts w:ascii="Sylfaen" w:hAnsi="Sylfaen"/>
          </w:rPr>
          <w:t xml:space="preserve"> </w:t>
        </w:r>
        <w:r w:rsidR="009928C6">
          <w:rPr>
            <w:rFonts w:ascii="Sylfaen" w:hAnsi="Sylfaen"/>
          </w:rPr>
          <w:t>Provided however that</w:t>
        </w:r>
        <w:r w:rsidR="009928C6" w:rsidRPr="009928C6">
          <w:rPr>
            <w:rFonts w:ascii="Sylfaen" w:hAnsi="Sylfaen"/>
          </w:rPr>
          <w:t xml:space="preserve"> if the </w:t>
        </w:r>
        <w:r w:rsidR="009928C6">
          <w:rPr>
            <w:rFonts w:ascii="Sylfaen" w:hAnsi="Sylfaen"/>
          </w:rPr>
          <w:t>Company</w:t>
        </w:r>
        <w:r w:rsidR="009928C6" w:rsidRPr="009928C6">
          <w:rPr>
            <w:rFonts w:ascii="Sylfaen" w:hAnsi="Sylfaen"/>
          </w:rPr>
          <w:t xml:space="preserve"> </w:t>
        </w:r>
        <w:r w:rsidR="009928C6">
          <w:rPr>
            <w:rFonts w:ascii="Sylfaen" w:hAnsi="Sylfaen"/>
          </w:rPr>
          <w:t>P</w:t>
        </w:r>
        <w:r w:rsidR="009928C6" w:rsidRPr="009928C6">
          <w:rPr>
            <w:rFonts w:ascii="Sylfaen" w:hAnsi="Sylfaen"/>
          </w:rPr>
          <w:t>remise ha</w:t>
        </w:r>
        <w:r w:rsidR="009928C6">
          <w:rPr>
            <w:rFonts w:ascii="Sylfaen" w:hAnsi="Sylfaen"/>
          </w:rPr>
          <w:t>s</w:t>
        </w:r>
        <w:r w:rsidR="009928C6" w:rsidRPr="009928C6">
          <w:rPr>
            <w:rFonts w:ascii="Sylfaen" w:hAnsi="Sylfaen"/>
          </w:rPr>
          <w:t xml:space="preserve"> been shut down pursuant to a Force Majeure Event, </w:t>
        </w:r>
        <w:r w:rsidR="009928C6">
          <w:rPr>
            <w:rFonts w:ascii="Sylfaen" w:hAnsi="Sylfaen"/>
          </w:rPr>
          <w:t>the Company</w:t>
        </w:r>
        <w:r w:rsidR="009928C6" w:rsidRPr="009928C6">
          <w:rPr>
            <w:rFonts w:ascii="Sylfaen" w:hAnsi="Sylfaen"/>
          </w:rPr>
          <w:t xml:space="preserve"> shall not be liable to provide a refund of the ticket amount.</w:t>
        </w:r>
      </w:ins>
    </w:p>
    <w:p w14:paraId="092CBC91" w14:textId="6968C50D" w:rsidR="002408EE" w:rsidRPr="009928C6" w:rsidRDefault="009928C6" w:rsidP="009928C6">
      <w:pPr>
        <w:ind w:left="360"/>
        <w:jc w:val="both"/>
        <w:rPr>
          <w:rFonts w:ascii="Sylfaen" w:hAnsi="Sylfaen"/>
        </w:rPr>
      </w:pPr>
      <w:ins w:id="80" w:author="GLA" w:date="2020-06-19T19:59:00Z">
        <w:r>
          <w:rPr>
            <w:rFonts w:ascii="Sylfaen" w:hAnsi="Sylfaen"/>
          </w:rPr>
          <w:t xml:space="preserve">For the purpose of this Terms of Use, </w:t>
        </w:r>
        <w:r w:rsidRPr="009928C6">
          <w:rPr>
            <w:rFonts w:ascii="Sylfaen" w:hAnsi="Sylfaen"/>
          </w:rPr>
          <w:t>“</w:t>
        </w:r>
        <w:r w:rsidRPr="009928C6">
          <w:rPr>
            <w:rFonts w:ascii="Sylfaen" w:hAnsi="Sylfaen"/>
            <w:b/>
            <w:bCs/>
          </w:rPr>
          <w:t>Force Majeure Event</w:t>
        </w:r>
        <w:r w:rsidRPr="009928C6">
          <w:rPr>
            <w:rFonts w:ascii="Sylfaen" w:hAnsi="Sylfaen"/>
          </w:rPr>
          <w:t xml:space="preserve">” shall mean and include any event beyond </w:t>
        </w:r>
        <w:r>
          <w:rPr>
            <w:rFonts w:ascii="Sylfaen" w:hAnsi="Sylfaen"/>
          </w:rPr>
          <w:t>the Company’s</w:t>
        </w:r>
        <w:r w:rsidRPr="009928C6">
          <w:rPr>
            <w:rFonts w:ascii="Sylfaen" w:hAnsi="Sylfaen"/>
          </w:rPr>
          <w:t xml:space="preserve"> control, including (</w:t>
        </w:r>
        <w:proofErr w:type="spellStart"/>
        <w:r w:rsidRPr="009928C6">
          <w:rPr>
            <w:rFonts w:ascii="Sylfaen" w:hAnsi="Sylfaen"/>
          </w:rPr>
          <w:t>i</w:t>
        </w:r>
        <w:proofErr w:type="spellEnd"/>
        <w:r w:rsidRPr="009928C6">
          <w:rPr>
            <w:rFonts w:ascii="Sylfaen" w:hAnsi="Sylfaen"/>
          </w:rPr>
          <w:t xml:space="preserve">) an </w:t>
        </w:r>
        <w:r>
          <w:rPr>
            <w:rFonts w:ascii="Sylfaen" w:hAnsi="Sylfaen"/>
          </w:rPr>
          <w:t>a</w:t>
        </w:r>
        <w:r w:rsidRPr="009928C6">
          <w:rPr>
            <w:rFonts w:ascii="Sylfaen" w:hAnsi="Sylfaen"/>
          </w:rPr>
          <w:t xml:space="preserve">ct of God including but not limited to flood, </w:t>
        </w:r>
        <w:r w:rsidRPr="009928C6">
          <w:rPr>
            <w:rFonts w:ascii="Sylfaen" w:hAnsi="Sylfaen"/>
          </w:rPr>
          <w:lastRenderedPageBreak/>
          <w:t xml:space="preserve">hurricane, cyclone, typhoon, drought, earthquake, volcanic activity, outbreak of infectious diseases which has an impact of frustrating the performance of this </w:t>
        </w:r>
        <w:r>
          <w:rPr>
            <w:rFonts w:ascii="Sylfaen" w:hAnsi="Sylfaen"/>
          </w:rPr>
          <w:t>Terms of Use</w:t>
        </w:r>
        <w:r w:rsidRPr="009928C6">
          <w:rPr>
            <w:rFonts w:ascii="Sylfaen" w:hAnsi="Sylfaen"/>
          </w:rPr>
          <w:t xml:space="preserve">, and any other acts of God which are natural calamity; (ii) transportation strike for a continuous period of seven (7) Business days; (ii) nuclear, chemical or biological contamination; (iii) war, civil commotion or terrorist act; (iv) any act of State or other exercise of a sovereign, judicial or executive prerogative by Government of India, or any competent authority resulting in the appropriation of the assets of </w:t>
        </w:r>
      </w:ins>
      <w:ins w:id="81" w:author="GLA" w:date="2020-06-19T20:00:00Z">
        <w:r>
          <w:rPr>
            <w:rFonts w:ascii="Sylfaen" w:hAnsi="Sylfaen"/>
          </w:rPr>
          <w:t>the Company</w:t>
        </w:r>
      </w:ins>
      <w:ins w:id="82" w:author="GLA" w:date="2020-06-19T19:59:00Z">
        <w:r w:rsidRPr="009928C6">
          <w:rPr>
            <w:rFonts w:ascii="Sylfaen" w:hAnsi="Sylfaen"/>
          </w:rPr>
          <w:t xml:space="preserve"> or affecting the ability of </w:t>
        </w:r>
      </w:ins>
      <w:ins w:id="83" w:author="GLA" w:date="2020-06-19T20:00:00Z">
        <w:r>
          <w:rPr>
            <w:rFonts w:ascii="Sylfaen" w:hAnsi="Sylfaen"/>
          </w:rPr>
          <w:t>the Company</w:t>
        </w:r>
      </w:ins>
      <w:ins w:id="84" w:author="GLA" w:date="2020-06-19T19:59:00Z">
        <w:r w:rsidRPr="009928C6">
          <w:rPr>
            <w:rFonts w:ascii="Sylfaen" w:hAnsi="Sylfaen"/>
          </w:rPr>
          <w:t xml:space="preserve"> to open the</w:t>
        </w:r>
      </w:ins>
      <w:ins w:id="85" w:author="GLA" w:date="2020-06-19T20:00:00Z">
        <w:r>
          <w:rPr>
            <w:rFonts w:ascii="Sylfaen" w:hAnsi="Sylfaen"/>
          </w:rPr>
          <w:t xml:space="preserve"> Company P</w:t>
        </w:r>
      </w:ins>
      <w:ins w:id="86" w:author="GLA" w:date="2020-06-19T19:59:00Z">
        <w:r w:rsidRPr="009928C6">
          <w:rPr>
            <w:rFonts w:ascii="Sylfaen" w:hAnsi="Sylfaen"/>
          </w:rPr>
          <w:t>remise.</w:t>
        </w:r>
      </w:ins>
    </w:p>
    <w:p w14:paraId="2B764126" w14:textId="77777777" w:rsidR="00BC6CB5" w:rsidRPr="00BC6CB5" w:rsidRDefault="00BC6CB5" w:rsidP="00BC6CB5">
      <w:pPr>
        <w:pStyle w:val="ListParagraph"/>
        <w:jc w:val="both"/>
        <w:rPr>
          <w:rFonts w:ascii="Sylfaen" w:hAnsi="Sylfaen"/>
        </w:rPr>
      </w:pPr>
    </w:p>
    <w:p w14:paraId="7E0ABE8E" w14:textId="77777777" w:rsidR="005739EC" w:rsidRPr="00D12984" w:rsidRDefault="005739EC" w:rsidP="00016CE8">
      <w:pPr>
        <w:pStyle w:val="ListParagraph"/>
        <w:numPr>
          <w:ilvl w:val="0"/>
          <w:numId w:val="1"/>
        </w:numPr>
        <w:ind w:left="426" w:hanging="710"/>
        <w:jc w:val="both"/>
        <w:rPr>
          <w:rFonts w:ascii="Sylfaen" w:hAnsi="Sylfaen"/>
        </w:rPr>
      </w:pPr>
      <w:r w:rsidRPr="00016CE8">
        <w:rPr>
          <w:rFonts w:ascii="Sylfaen" w:hAnsi="Sylfaen"/>
          <w:b/>
          <w:bCs/>
        </w:rPr>
        <w:t>Intellectual</w:t>
      </w:r>
      <w:r w:rsidRPr="00D12984">
        <w:rPr>
          <w:rFonts w:ascii="Sylfaen" w:hAnsi="Sylfaen"/>
          <w:b/>
        </w:rPr>
        <w:t xml:space="preserve"> Property Rights</w:t>
      </w:r>
    </w:p>
    <w:p w14:paraId="7D3D4039" w14:textId="77777777" w:rsidR="005739EC" w:rsidRPr="00D12984" w:rsidRDefault="005739EC" w:rsidP="005739EC">
      <w:pPr>
        <w:pStyle w:val="ListParagraph"/>
        <w:jc w:val="both"/>
        <w:rPr>
          <w:rFonts w:ascii="Sylfaen" w:hAnsi="Sylfaen"/>
          <w:b/>
        </w:rPr>
      </w:pPr>
    </w:p>
    <w:p w14:paraId="31D5C79D" w14:textId="77777777" w:rsidR="005739EC" w:rsidRPr="00D12984" w:rsidRDefault="005739EC" w:rsidP="005E23D7">
      <w:pPr>
        <w:pStyle w:val="ListParagraph"/>
        <w:numPr>
          <w:ilvl w:val="1"/>
          <w:numId w:val="1"/>
        </w:numPr>
        <w:ind w:hanging="720"/>
        <w:jc w:val="both"/>
        <w:rPr>
          <w:rFonts w:ascii="Sylfaen" w:hAnsi="Sylfaen"/>
          <w:b/>
        </w:rPr>
      </w:pPr>
      <w:r w:rsidRPr="00D12984">
        <w:rPr>
          <w:rFonts w:ascii="Sylfaen" w:hAnsi="Sylfaen"/>
          <w:b/>
        </w:rPr>
        <w:t>Copyright</w:t>
      </w:r>
    </w:p>
    <w:p w14:paraId="7157A414" w14:textId="77777777" w:rsidR="005739EC" w:rsidRPr="00D12984" w:rsidRDefault="005739EC" w:rsidP="005739EC">
      <w:pPr>
        <w:pStyle w:val="ListParagraph"/>
        <w:ind w:left="1080"/>
        <w:jc w:val="both"/>
        <w:rPr>
          <w:rFonts w:ascii="Sylfaen" w:hAnsi="Sylfaen"/>
        </w:rPr>
      </w:pPr>
    </w:p>
    <w:p w14:paraId="4A3E8F7F" w14:textId="6DF123FB" w:rsidR="005739EC" w:rsidRPr="00D12984" w:rsidRDefault="005739EC" w:rsidP="004009AF">
      <w:pPr>
        <w:pStyle w:val="ListParagraph"/>
        <w:numPr>
          <w:ilvl w:val="2"/>
          <w:numId w:val="1"/>
        </w:numPr>
        <w:ind w:left="1276" w:hanging="850"/>
        <w:jc w:val="both"/>
        <w:rPr>
          <w:rFonts w:ascii="Sylfaen" w:hAnsi="Sylfaen"/>
        </w:rPr>
      </w:pPr>
      <w:r w:rsidRPr="00D12984">
        <w:rPr>
          <w:rFonts w:ascii="Sylfaen" w:hAnsi="Sylfaen"/>
        </w:rPr>
        <w:t xml:space="preserve">All content included on the </w:t>
      </w:r>
      <w:r>
        <w:rPr>
          <w:rFonts w:ascii="Sylfaen" w:hAnsi="Sylfaen"/>
        </w:rPr>
        <w:t>Website</w:t>
      </w:r>
      <w:r w:rsidRPr="00D12984">
        <w:rPr>
          <w:rFonts w:ascii="Sylfaen" w:hAnsi="Sylfaen"/>
        </w:rPr>
        <w:t xml:space="preserve"> and delivered to users as part of the Services, including but not limited to the </w:t>
      </w:r>
      <w:r w:rsidRPr="00D12984">
        <w:rPr>
          <w:rFonts w:ascii="Sylfaen" w:hAnsi="Sylfaen" w:cs="Arial"/>
          <w:color w:val="202020"/>
        </w:rPr>
        <w:t>text, articles, photographs, images, illustrations, info-graphics, video material, audio material, and software</w:t>
      </w:r>
      <w:r w:rsidRPr="00D12984">
        <w:rPr>
          <w:rFonts w:ascii="Sylfaen" w:hAnsi="Sylfaen"/>
        </w:rPr>
        <w:t xml:space="preserve"> used on or incorporated into the </w:t>
      </w:r>
      <w:r>
        <w:rPr>
          <w:rFonts w:ascii="Sylfaen" w:hAnsi="Sylfaen"/>
        </w:rPr>
        <w:t>Website</w:t>
      </w:r>
      <w:r w:rsidRPr="00D12984">
        <w:rPr>
          <w:rFonts w:ascii="Sylfaen" w:hAnsi="Sylfaen"/>
        </w:rPr>
        <w:t xml:space="preserve">, is the property of the Company, and is protected by the applicable intellectual property laws. The compilation of all content on this </w:t>
      </w:r>
      <w:r>
        <w:rPr>
          <w:rFonts w:ascii="Sylfaen" w:hAnsi="Sylfaen"/>
        </w:rPr>
        <w:t>Website</w:t>
      </w:r>
      <w:r w:rsidRPr="00D12984">
        <w:rPr>
          <w:rFonts w:ascii="Sylfaen" w:hAnsi="Sylfaen"/>
        </w:rPr>
        <w:t xml:space="preserve"> is the exclusive property of the Company. You agree not to decompile, reverse engineer or disassemble any content accessible through the </w:t>
      </w:r>
      <w:r>
        <w:rPr>
          <w:rFonts w:ascii="Sylfaen" w:hAnsi="Sylfaen"/>
        </w:rPr>
        <w:t>Website</w:t>
      </w:r>
      <w:r w:rsidRPr="00D12984">
        <w:rPr>
          <w:rFonts w:ascii="Sylfaen" w:hAnsi="Sylfaen"/>
        </w:rPr>
        <w:t xml:space="preserve">, not to insert any code or product or manipulate the content of the </w:t>
      </w:r>
      <w:r>
        <w:rPr>
          <w:rFonts w:ascii="Sylfaen" w:hAnsi="Sylfaen"/>
        </w:rPr>
        <w:t>Website</w:t>
      </w:r>
      <w:r w:rsidRPr="00D12984">
        <w:rPr>
          <w:rFonts w:ascii="Sylfaen" w:hAnsi="Sylfaen"/>
        </w:rPr>
        <w:t xml:space="preserve"> in any way that affects the user's experience, and not to use any data mining, data gathering or extraction method. We reserve the right to terminate our engagement if we, in our sole and absolute discretion, believe that you are in violation of this clause.</w:t>
      </w:r>
    </w:p>
    <w:p w14:paraId="5D13DB45" w14:textId="77777777" w:rsidR="005739EC" w:rsidRPr="00D12984" w:rsidRDefault="005739EC" w:rsidP="005739EC">
      <w:pPr>
        <w:pStyle w:val="ListParagraph"/>
        <w:ind w:left="709"/>
        <w:jc w:val="both"/>
        <w:rPr>
          <w:rFonts w:ascii="Sylfaen" w:hAnsi="Sylfaen"/>
        </w:rPr>
      </w:pPr>
    </w:p>
    <w:p w14:paraId="5DCFC1A1" w14:textId="225F9634" w:rsidR="005739EC" w:rsidRDefault="005739EC" w:rsidP="004009AF">
      <w:pPr>
        <w:pStyle w:val="ListParagraph"/>
        <w:numPr>
          <w:ilvl w:val="2"/>
          <w:numId w:val="1"/>
        </w:numPr>
        <w:ind w:left="1276" w:hanging="850"/>
        <w:jc w:val="both"/>
        <w:rPr>
          <w:rFonts w:ascii="Sylfaen" w:hAnsi="Sylfaen"/>
        </w:rPr>
      </w:pPr>
      <w:r w:rsidRPr="00D12984">
        <w:rPr>
          <w:rFonts w:ascii="Sylfaen" w:hAnsi="Sylfaen"/>
        </w:rPr>
        <w:t xml:space="preserve">The Company’s content available on or via the </w:t>
      </w:r>
      <w:r>
        <w:rPr>
          <w:rFonts w:ascii="Sylfaen" w:hAnsi="Sylfaen"/>
        </w:rPr>
        <w:t>Website</w:t>
      </w:r>
      <w:r w:rsidRPr="00D12984">
        <w:rPr>
          <w:rFonts w:ascii="Sylfaen" w:hAnsi="Sylfaen"/>
        </w:rPr>
        <w:t xml:space="preserve">, are provided to you “as is” for your </w:t>
      </w:r>
      <w:r w:rsidR="00857790">
        <w:rPr>
          <w:rFonts w:ascii="Sylfaen" w:hAnsi="Sylfaen"/>
        </w:rPr>
        <w:t>enjoyment of the Service and hence shall not be</w:t>
      </w:r>
      <w:r w:rsidRPr="00D12984">
        <w:rPr>
          <w:rFonts w:ascii="Sylfaen" w:hAnsi="Sylfaen"/>
        </w:rPr>
        <w:t xml:space="preserve"> copied, reproduced, distributed, transmitted, broadcast, displayed, sold, licensed, or otherwise exploited for any other purposes whatsoever without the prior written consent of the Company. The Company reserves all rights, not expressly granted in and to the </w:t>
      </w:r>
      <w:r>
        <w:rPr>
          <w:rFonts w:ascii="Sylfaen" w:hAnsi="Sylfaen"/>
        </w:rPr>
        <w:t>Website</w:t>
      </w:r>
      <w:r w:rsidRPr="00D12984">
        <w:rPr>
          <w:rFonts w:ascii="Sylfaen" w:hAnsi="Sylfaen"/>
        </w:rPr>
        <w:t xml:space="preserve"> and the Services.</w:t>
      </w:r>
    </w:p>
    <w:p w14:paraId="48120BCD" w14:textId="77777777" w:rsidR="002703EF" w:rsidRDefault="002703EF" w:rsidP="002703EF">
      <w:pPr>
        <w:pStyle w:val="ListParagraph"/>
        <w:ind w:left="709"/>
        <w:jc w:val="both"/>
        <w:rPr>
          <w:rFonts w:ascii="Sylfaen" w:hAnsi="Sylfaen"/>
        </w:rPr>
      </w:pPr>
    </w:p>
    <w:p w14:paraId="550D8213" w14:textId="69A50430" w:rsidR="00516428" w:rsidRPr="00D12984" w:rsidRDefault="00516428" w:rsidP="004009AF">
      <w:pPr>
        <w:pStyle w:val="ListParagraph"/>
        <w:numPr>
          <w:ilvl w:val="2"/>
          <w:numId w:val="1"/>
        </w:numPr>
        <w:ind w:left="1276" w:hanging="850"/>
        <w:jc w:val="both"/>
        <w:rPr>
          <w:rFonts w:ascii="Sylfaen" w:hAnsi="Sylfaen"/>
        </w:rPr>
      </w:pPr>
      <w:r>
        <w:rPr>
          <w:rFonts w:ascii="Sylfaen" w:hAnsi="Sylfaen"/>
        </w:rPr>
        <w:t xml:space="preserve">All content </w:t>
      </w:r>
      <w:r w:rsidR="00AA74B3">
        <w:rPr>
          <w:rFonts w:ascii="Sylfaen" w:hAnsi="Sylfaen"/>
        </w:rPr>
        <w:t xml:space="preserve">included in the Company Products including but not limited to the text, photographs, content, gameplay, illustrations, </w:t>
      </w:r>
      <w:r w:rsidR="007A585E">
        <w:rPr>
          <w:rFonts w:ascii="Sylfaen" w:hAnsi="Sylfaen"/>
        </w:rPr>
        <w:t xml:space="preserve">video material, audio material and the software used in the Company Products are </w:t>
      </w:r>
      <w:r w:rsidR="00B045E0">
        <w:rPr>
          <w:rFonts w:ascii="Sylfaen" w:hAnsi="Sylfaen"/>
        </w:rPr>
        <w:t xml:space="preserve">exclusive properties of </w:t>
      </w:r>
      <w:r w:rsidR="00C36768">
        <w:rPr>
          <w:rFonts w:ascii="Sylfaen" w:hAnsi="Sylfaen"/>
        </w:rPr>
        <w:t>the</w:t>
      </w:r>
      <w:r w:rsidR="00736D2C">
        <w:rPr>
          <w:rFonts w:ascii="Sylfaen" w:hAnsi="Sylfaen"/>
        </w:rPr>
        <w:t>ir respective owners</w:t>
      </w:r>
      <w:r w:rsidR="002703EF">
        <w:rPr>
          <w:rFonts w:ascii="Sylfaen" w:hAnsi="Sylfaen"/>
        </w:rPr>
        <w:t xml:space="preserve"> and do not violate any third party intellectual property rights</w:t>
      </w:r>
      <w:r w:rsidR="00A62239">
        <w:rPr>
          <w:rFonts w:ascii="Sylfaen" w:hAnsi="Sylfaen"/>
        </w:rPr>
        <w:t xml:space="preserve">. </w:t>
      </w:r>
      <w:r w:rsidR="002703EF">
        <w:rPr>
          <w:rFonts w:ascii="Sylfaen" w:hAnsi="Sylfaen"/>
        </w:rPr>
        <w:t>However, in the event it is proved that any of the content of the Company Products is found to be in violation of any third party intellectual property rights</w:t>
      </w:r>
      <w:r w:rsidR="00D717FA">
        <w:rPr>
          <w:rFonts w:ascii="Sylfaen" w:hAnsi="Sylfaen"/>
        </w:rPr>
        <w:t>,</w:t>
      </w:r>
      <w:r w:rsidR="002703EF">
        <w:rPr>
          <w:rFonts w:ascii="Sylfaen" w:hAnsi="Sylfaen"/>
        </w:rPr>
        <w:t xml:space="preserve"> </w:t>
      </w:r>
      <w:r w:rsidR="00D717FA">
        <w:rPr>
          <w:rFonts w:ascii="Sylfaen" w:hAnsi="Sylfaen"/>
        </w:rPr>
        <w:t>t</w:t>
      </w:r>
      <w:r w:rsidR="00A62239">
        <w:rPr>
          <w:rFonts w:ascii="Sylfaen" w:hAnsi="Sylfaen"/>
        </w:rPr>
        <w:t xml:space="preserve">he Company shall not be </w:t>
      </w:r>
      <w:r w:rsidR="00D717FA">
        <w:rPr>
          <w:rFonts w:ascii="Sylfaen" w:hAnsi="Sylfaen"/>
        </w:rPr>
        <w:t xml:space="preserve">held </w:t>
      </w:r>
      <w:r w:rsidR="00A62239">
        <w:rPr>
          <w:rFonts w:ascii="Sylfaen" w:hAnsi="Sylfaen"/>
        </w:rPr>
        <w:t xml:space="preserve">liable in </w:t>
      </w:r>
      <w:r w:rsidR="00D717FA">
        <w:rPr>
          <w:rFonts w:ascii="Sylfaen" w:hAnsi="Sylfaen"/>
        </w:rPr>
        <w:t>such</w:t>
      </w:r>
      <w:r w:rsidR="00A62239">
        <w:rPr>
          <w:rFonts w:ascii="Sylfaen" w:hAnsi="Sylfaen"/>
        </w:rPr>
        <w:t xml:space="preserve"> event</w:t>
      </w:r>
      <w:r w:rsidR="00C36768">
        <w:rPr>
          <w:rFonts w:ascii="Sylfaen" w:hAnsi="Sylfaen"/>
        </w:rPr>
        <w:t>.</w:t>
      </w:r>
    </w:p>
    <w:p w14:paraId="064415FC" w14:textId="77777777" w:rsidR="005739EC" w:rsidRPr="00D12984" w:rsidRDefault="005739EC" w:rsidP="005739EC">
      <w:pPr>
        <w:pStyle w:val="ListParagraph"/>
        <w:rPr>
          <w:rFonts w:ascii="Sylfaen" w:hAnsi="Sylfaen"/>
        </w:rPr>
      </w:pPr>
    </w:p>
    <w:p w14:paraId="7D0C0583" w14:textId="77777777" w:rsidR="005739EC" w:rsidRPr="00D12984" w:rsidRDefault="005739EC" w:rsidP="005E23D7">
      <w:pPr>
        <w:pStyle w:val="ListParagraph"/>
        <w:numPr>
          <w:ilvl w:val="1"/>
          <w:numId w:val="1"/>
        </w:numPr>
        <w:ind w:hanging="720"/>
        <w:jc w:val="both"/>
        <w:rPr>
          <w:rFonts w:ascii="Sylfaen" w:hAnsi="Sylfaen"/>
        </w:rPr>
      </w:pPr>
      <w:r w:rsidRPr="00D12984">
        <w:rPr>
          <w:rFonts w:ascii="Sylfaen" w:hAnsi="Sylfaen"/>
          <w:b/>
        </w:rPr>
        <w:t>Trademarks</w:t>
      </w:r>
    </w:p>
    <w:p w14:paraId="513C6FCB" w14:textId="77777777" w:rsidR="005739EC" w:rsidRPr="00D12984" w:rsidRDefault="005739EC" w:rsidP="005739EC">
      <w:pPr>
        <w:pStyle w:val="ListParagraph"/>
        <w:jc w:val="both"/>
        <w:rPr>
          <w:rFonts w:ascii="Sylfaen" w:hAnsi="Sylfaen"/>
          <w:b/>
        </w:rPr>
      </w:pPr>
    </w:p>
    <w:p w14:paraId="1699ACAB" w14:textId="43F522AC" w:rsidR="005739EC" w:rsidRPr="004009AF" w:rsidRDefault="007D0635" w:rsidP="004009AF">
      <w:pPr>
        <w:ind w:left="360"/>
        <w:jc w:val="both"/>
        <w:rPr>
          <w:rFonts w:ascii="Sylfaen" w:hAnsi="Sylfaen"/>
        </w:rPr>
      </w:pPr>
      <w:r w:rsidRPr="004009AF">
        <w:rPr>
          <w:rFonts w:ascii="Sylfaen" w:hAnsi="Sylfaen"/>
        </w:rPr>
        <w:lastRenderedPageBreak/>
        <w:t>[●]</w:t>
      </w:r>
      <w:r w:rsidR="005739EC" w:rsidRPr="004009AF">
        <w:rPr>
          <w:rFonts w:ascii="Sylfaen" w:hAnsi="Sylfaen"/>
        </w:rPr>
        <w:t xml:space="preserve"> is the trademark of the Company. The Website, including, but not limited to its text, graphics, logos, along with the button icons, images, scripts and service names constitute trademarks/trade dress of the Company. The trademarks and trade dress of the Company shall not be used in connection with any product or service that is not affiliated with the Company in any manner that is likely to (a) cause confusion among users or potential users; or (b) dilute the rights of the Company; or (c) to disparage or discredit the Company.</w:t>
      </w:r>
    </w:p>
    <w:p w14:paraId="2081E182" w14:textId="77777777" w:rsidR="005739EC" w:rsidRPr="00D12984" w:rsidRDefault="005739EC" w:rsidP="005739EC">
      <w:pPr>
        <w:pStyle w:val="ListParagraph"/>
        <w:jc w:val="both"/>
        <w:rPr>
          <w:rFonts w:ascii="Sylfaen" w:hAnsi="Sylfaen"/>
          <w:b/>
        </w:rPr>
      </w:pPr>
    </w:p>
    <w:p w14:paraId="31B4F359" w14:textId="77777777" w:rsidR="005739EC" w:rsidRPr="00D12984" w:rsidRDefault="005739EC" w:rsidP="00016CE8">
      <w:pPr>
        <w:pStyle w:val="ListParagraph"/>
        <w:numPr>
          <w:ilvl w:val="0"/>
          <w:numId w:val="1"/>
        </w:numPr>
        <w:ind w:left="426" w:hanging="710"/>
        <w:jc w:val="both"/>
        <w:rPr>
          <w:rFonts w:ascii="Sylfaen" w:hAnsi="Sylfaen"/>
        </w:rPr>
      </w:pPr>
      <w:r w:rsidRPr="00D12984">
        <w:rPr>
          <w:rFonts w:ascii="Sylfaen" w:hAnsi="Sylfaen"/>
          <w:b/>
        </w:rPr>
        <w:t>Limitation and Disclaimer of Warranty</w:t>
      </w:r>
      <w:r w:rsidRPr="00D12984">
        <w:rPr>
          <w:rFonts w:ascii="Sylfaen" w:hAnsi="Sylfaen"/>
        </w:rPr>
        <w:t xml:space="preserve"> </w:t>
      </w:r>
    </w:p>
    <w:p w14:paraId="05E85CE0" w14:textId="77777777" w:rsidR="005739EC" w:rsidRPr="00D12984" w:rsidRDefault="005739EC" w:rsidP="005739EC">
      <w:pPr>
        <w:pStyle w:val="ListParagraph"/>
        <w:ind w:hanging="720"/>
        <w:jc w:val="both"/>
        <w:rPr>
          <w:rFonts w:ascii="Sylfaen" w:hAnsi="Sylfaen"/>
        </w:rPr>
      </w:pPr>
    </w:p>
    <w:p w14:paraId="3E3FB20D" w14:textId="6BCBA1C7" w:rsidR="005739EC" w:rsidRPr="00D12984" w:rsidRDefault="005739EC" w:rsidP="005E23D7">
      <w:pPr>
        <w:pStyle w:val="ListParagraph"/>
        <w:numPr>
          <w:ilvl w:val="1"/>
          <w:numId w:val="1"/>
        </w:numPr>
        <w:ind w:hanging="720"/>
        <w:jc w:val="both"/>
        <w:rPr>
          <w:rFonts w:ascii="Sylfaen" w:hAnsi="Sylfaen"/>
        </w:rPr>
      </w:pPr>
      <w:r w:rsidRPr="00D12984">
        <w:rPr>
          <w:rFonts w:ascii="Sylfaen" w:hAnsi="Sylfaen"/>
        </w:rPr>
        <w:t xml:space="preserve">The </w:t>
      </w:r>
      <w:r>
        <w:rPr>
          <w:rFonts w:ascii="Sylfaen" w:hAnsi="Sylfaen"/>
        </w:rPr>
        <w:t>Website</w:t>
      </w:r>
      <w:r w:rsidRPr="00D12984">
        <w:rPr>
          <w:rFonts w:ascii="Sylfaen" w:hAnsi="Sylfaen"/>
        </w:rPr>
        <w:t xml:space="preserve">, the Services and each portion thereof are provided “as is” without warranties of any kind either express or implied. To the fullest extent possible pursuant to Applicable Laws of India, we disclaim all warranties, express or implied, with respect to the </w:t>
      </w:r>
      <w:r>
        <w:rPr>
          <w:rFonts w:ascii="Sylfaen" w:hAnsi="Sylfaen"/>
        </w:rPr>
        <w:t>Website</w:t>
      </w:r>
      <w:r w:rsidRPr="00D12984">
        <w:rPr>
          <w:rFonts w:ascii="Sylfaen" w:hAnsi="Sylfaen"/>
        </w:rPr>
        <w:t xml:space="preserve"> and the Services and each portion thereof, including, but not limited to</w:t>
      </w:r>
      <w:r w:rsidR="005C74EF">
        <w:rPr>
          <w:rFonts w:ascii="Sylfaen" w:hAnsi="Sylfaen"/>
        </w:rPr>
        <w:t xml:space="preserve"> </w:t>
      </w:r>
      <w:r w:rsidRPr="00D12984">
        <w:rPr>
          <w:rFonts w:ascii="Sylfaen" w:hAnsi="Sylfaen"/>
        </w:rPr>
        <w:t xml:space="preserve">any content available on the </w:t>
      </w:r>
      <w:r>
        <w:rPr>
          <w:rFonts w:ascii="Sylfaen" w:hAnsi="Sylfaen"/>
        </w:rPr>
        <w:t>Website</w:t>
      </w:r>
      <w:r w:rsidRPr="00D12984">
        <w:rPr>
          <w:rFonts w:ascii="Sylfaen" w:hAnsi="Sylfaen"/>
        </w:rPr>
        <w:t xml:space="preserve">. </w:t>
      </w:r>
      <w:r w:rsidRPr="00D12984">
        <w:rPr>
          <w:rFonts w:ascii="Sylfaen" w:hAnsi="Sylfaen"/>
          <w:bCs/>
        </w:rPr>
        <w:t xml:space="preserve">We also make no representations or warranties that the content made available on the </w:t>
      </w:r>
      <w:r>
        <w:rPr>
          <w:rFonts w:ascii="Sylfaen" w:hAnsi="Sylfaen"/>
          <w:bCs/>
        </w:rPr>
        <w:t>Website</w:t>
      </w:r>
      <w:r w:rsidRPr="00D12984">
        <w:rPr>
          <w:rFonts w:ascii="Sylfaen" w:hAnsi="Sylfaen"/>
          <w:bCs/>
        </w:rPr>
        <w:t xml:space="preserve"> will meet your requirements and/or your access to and use of the Services will be uninterrupted or error-free, free of viruses, malicious code, or other harmful components, or otherwise secure.</w:t>
      </w:r>
    </w:p>
    <w:p w14:paraId="2C9E6ACD" w14:textId="77777777" w:rsidR="005739EC" w:rsidRPr="00D12984" w:rsidRDefault="005739EC" w:rsidP="005739EC">
      <w:pPr>
        <w:pStyle w:val="ListParagraph"/>
        <w:jc w:val="both"/>
        <w:rPr>
          <w:rFonts w:ascii="Sylfaen" w:hAnsi="Sylfaen"/>
        </w:rPr>
      </w:pPr>
    </w:p>
    <w:p w14:paraId="5473F84A" w14:textId="77777777" w:rsidR="005739EC" w:rsidRPr="00D12984" w:rsidRDefault="005739EC" w:rsidP="004009AF">
      <w:pPr>
        <w:pStyle w:val="ListParagraph"/>
        <w:ind w:left="426"/>
        <w:jc w:val="both"/>
        <w:rPr>
          <w:rFonts w:ascii="Sylfaen" w:hAnsi="Sylfaen"/>
        </w:rPr>
      </w:pPr>
      <w:r w:rsidRPr="00D12984">
        <w:rPr>
          <w:rFonts w:ascii="Sylfaen" w:hAnsi="Sylfaen"/>
        </w:rPr>
        <w:t>For the purpose of this Terms of Use, “</w:t>
      </w:r>
      <w:r w:rsidRPr="00D12984">
        <w:rPr>
          <w:rFonts w:ascii="Sylfaen" w:hAnsi="Sylfaen"/>
          <w:b/>
        </w:rPr>
        <w:t>Applicable Law</w:t>
      </w:r>
      <w:r w:rsidRPr="00D12984">
        <w:rPr>
          <w:rFonts w:ascii="Sylfaen" w:hAnsi="Sylfaen"/>
        </w:rPr>
        <w:t>” shall mean, any statute, law, regulation, ordinance, rule, judgment, notification, rule of common law, order, decree, bye-law, government approval, directive, guideline, requirement or other governmental restriction, or any similar form of decision of, or determination by, or any interpretation, policy or administration, having the force of law of any of the foregoing, by any authority in India having jurisdiction over the matter in question, whether in effect as of the date of these Terms of Use or thereafter.</w:t>
      </w:r>
    </w:p>
    <w:p w14:paraId="0009031B" w14:textId="77777777" w:rsidR="005739EC" w:rsidRPr="00D12984" w:rsidRDefault="005739EC" w:rsidP="005739EC">
      <w:pPr>
        <w:pStyle w:val="ListParagraph"/>
        <w:jc w:val="both"/>
        <w:rPr>
          <w:rFonts w:ascii="Sylfaen" w:hAnsi="Sylfaen"/>
        </w:rPr>
      </w:pPr>
    </w:p>
    <w:p w14:paraId="74C8DC93" w14:textId="2B435F99" w:rsidR="005739EC" w:rsidRPr="00D12984" w:rsidRDefault="005739EC" w:rsidP="005E23D7">
      <w:pPr>
        <w:pStyle w:val="ListParagraph"/>
        <w:numPr>
          <w:ilvl w:val="1"/>
          <w:numId w:val="1"/>
        </w:numPr>
        <w:ind w:hanging="720"/>
        <w:jc w:val="both"/>
        <w:rPr>
          <w:rFonts w:ascii="Sylfaen" w:hAnsi="Sylfaen"/>
        </w:rPr>
      </w:pPr>
      <w:r w:rsidRPr="00D12984">
        <w:rPr>
          <w:rFonts w:ascii="Sylfaen" w:hAnsi="Sylfaen"/>
        </w:rPr>
        <w:t xml:space="preserve">Under no circumstances shall the Company or any others involved in creating this </w:t>
      </w:r>
      <w:r>
        <w:rPr>
          <w:rFonts w:ascii="Sylfaen" w:hAnsi="Sylfaen"/>
        </w:rPr>
        <w:t>Website</w:t>
      </w:r>
      <w:r w:rsidRPr="00D12984">
        <w:rPr>
          <w:rFonts w:ascii="Sylfaen" w:hAnsi="Sylfaen"/>
        </w:rPr>
        <w:t xml:space="preserve"> and its contents be liable for any damages or injury, including any direct, indirect, incidental, special, consequential, punitive or other damages resulting from any circumstance involving this </w:t>
      </w:r>
      <w:r>
        <w:rPr>
          <w:rFonts w:ascii="Sylfaen" w:hAnsi="Sylfaen"/>
        </w:rPr>
        <w:t>Website</w:t>
      </w:r>
      <w:r w:rsidRPr="00D12984">
        <w:rPr>
          <w:rFonts w:ascii="Sylfaen" w:hAnsi="Sylfaen"/>
        </w:rPr>
        <w:t xml:space="preserve"> or its contents (including but not limited to damages or injury caused by error, omission, interruption, defect, failure of performance, misdirected or redirected transmissions, failed internet connections, unauthorized use of this </w:t>
      </w:r>
      <w:r>
        <w:rPr>
          <w:rFonts w:ascii="Sylfaen" w:hAnsi="Sylfaen"/>
        </w:rPr>
        <w:t>Website</w:t>
      </w:r>
      <w:r w:rsidRPr="00D12984">
        <w:rPr>
          <w:rFonts w:ascii="Sylfaen" w:hAnsi="Sylfaen"/>
        </w:rPr>
        <w:t xml:space="preserve">, lost data, delay in operation or transmission, breach of security, line failure, defamatory, offensive or illegal conduct of any user of this </w:t>
      </w:r>
      <w:r>
        <w:rPr>
          <w:rFonts w:ascii="Sylfaen" w:hAnsi="Sylfaen"/>
        </w:rPr>
        <w:t>Website</w:t>
      </w:r>
      <w:r w:rsidRPr="00D12984">
        <w:rPr>
          <w:rFonts w:ascii="Sylfaen" w:hAnsi="Sylfaen"/>
        </w:rPr>
        <w:t xml:space="preserve">, or computer virus, worm, </w:t>
      </w:r>
      <w:proofErr w:type="spellStart"/>
      <w:r w:rsidRPr="00D12984">
        <w:rPr>
          <w:rFonts w:ascii="Sylfaen" w:hAnsi="Sylfaen"/>
        </w:rPr>
        <w:t>trojan</w:t>
      </w:r>
      <w:proofErr w:type="spellEnd"/>
      <w:r w:rsidRPr="00D12984">
        <w:rPr>
          <w:rFonts w:ascii="Sylfaen" w:hAnsi="Sylfaen"/>
        </w:rPr>
        <w:t xml:space="preserve"> horse or other harmful component), even if you have advised the Company in advance of the possibility of such damage.</w:t>
      </w:r>
    </w:p>
    <w:p w14:paraId="58C2F554" w14:textId="77777777" w:rsidR="005739EC" w:rsidRPr="00D12984" w:rsidRDefault="005739EC" w:rsidP="005739EC">
      <w:pPr>
        <w:pStyle w:val="ListParagraph"/>
        <w:jc w:val="both"/>
        <w:rPr>
          <w:rFonts w:ascii="Sylfaen" w:hAnsi="Sylfaen"/>
        </w:rPr>
      </w:pPr>
    </w:p>
    <w:p w14:paraId="7B85662B" w14:textId="688278B2" w:rsidR="005739EC" w:rsidRDefault="005739EC" w:rsidP="0004072D">
      <w:pPr>
        <w:pStyle w:val="ListParagraph"/>
        <w:numPr>
          <w:ilvl w:val="1"/>
          <w:numId w:val="1"/>
        </w:numPr>
        <w:ind w:hanging="720"/>
        <w:jc w:val="both"/>
        <w:rPr>
          <w:rFonts w:ascii="Sylfaen" w:hAnsi="Sylfaen"/>
        </w:rPr>
      </w:pPr>
      <w:r w:rsidRPr="00D12984">
        <w:rPr>
          <w:rFonts w:ascii="Sylfaen" w:hAnsi="Sylfaen"/>
        </w:rPr>
        <w:t xml:space="preserve">If </w:t>
      </w:r>
      <w:r w:rsidR="005C74EF">
        <w:rPr>
          <w:rFonts w:ascii="Sylfaen" w:hAnsi="Sylfaen"/>
        </w:rPr>
        <w:t>y</w:t>
      </w:r>
      <w:r w:rsidRPr="00D12984">
        <w:rPr>
          <w:rFonts w:ascii="Sylfaen" w:hAnsi="Sylfaen"/>
        </w:rPr>
        <w:t xml:space="preserve">ou are dissatisfied or harmed by this </w:t>
      </w:r>
      <w:r>
        <w:rPr>
          <w:rFonts w:ascii="Sylfaen" w:hAnsi="Sylfaen"/>
        </w:rPr>
        <w:t>Website</w:t>
      </w:r>
      <w:r w:rsidRPr="00D12984">
        <w:rPr>
          <w:rFonts w:ascii="Sylfaen" w:hAnsi="Sylfaen"/>
        </w:rPr>
        <w:t xml:space="preserve"> or anything related to the </w:t>
      </w:r>
      <w:r>
        <w:rPr>
          <w:rFonts w:ascii="Sylfaen" w:hAnsi="Sylfaen"/>
        </w:rPr>
        <w:t>Website</w:t>
      </w:r>
      <w:r w:rsidRPr="00D12984">
        <w:rPr>
          <w:rFonts w:ascii="Sylfaen" w:hAnsi="Sylfaen"/>
        </w:rPr>
        <w:t xml:space="preserve">, you may terminate this Terms of Use in accordance with Clause </w:t>
      </w:r>
      <w:r w:rsidR="00273987">
        <w:rPr>
          <w:rFonts w:ascii="Sylfaen" w:hAnsi="Sylfaen"/>
        </w:rPr>
        <w:t>9</w:t>
      </w:r>
      <w:r w:rsidRPr="00D12984">
        <w:rPr>
          <w:rFonts w:ascii="Sylfaen" w:hAnsi="Sylfaen"/>
        </w:rPr>
        <w:t xml:space="preserve"> below.</w:t>
      </w:r>
    </w:p>
    <w:p w14:paraId="621F2AF5" w14:textId="77777777" w:rsidR="0004072D" w:rsidRDefault="0004072D" w:rsidP="0004072D">
      <w:pPr>
        <w:pStyle w:val="ListParagraph"/>
        <w:jc w:val="both"/>
        <w:rPr>
          <w:rFonts w:ascii="Sylfaen" w:hAnsi="Sylfaen"/>
        </w:rPr>
      </w:pPr>
    </w:p>
    <w:p w14:paraId="137F7DCB" w14:textId="5212E0E0" w:rsidR="0004072D" w:rsidRPr="0004072D" w:rsidRDefault="0004072D" w:rsidP="0004072D">
      <w:pPr>
        <w:pStyle w:val="ListParagraph"/>
        <w:numPr>
          <w:ilvl w:val="1"/>
          <w:numId w:val="1"/>
        </w:numPr>
        <w:ind w:hanging="720"/>
        <w:jc w:val="both"/>
        <w:rPr>
          <w:rFonts w:ascii="Sylfaen" w:hAnsi="Sylfaen"/>
        </w:rPr>
      </w:pPr>
      <w:r w:rsidRPr="00D12984">
        <w:rPr>
          <w:rFonts w:ascii="Sylfaen" w:hAnsi="Sylfaen"/>
        </w:rPr>
        <w:t xml:space="preserve">The Company does not guarantee that the </w:t>
      </w:r>
      <w:r>
        <w:rPr>
          <w:rFonts w:ascii="Sylfaen" w:hAnsi="Sylfaen"/>
        </w:rPr>
        <w:t>Website</w:t>
      </w:r>
      <w:r w:rsidRPr="00D12984">
        <w:rPr>
          <w:rFonts w:ascii="Sylfaen" w:hAnsi="Sylfaen"/>
        </w:rPr>
        <w:t xml:space="preserve"> will function without interruption or errors in functioning. In particular, the operation of the </w:t>
      </w:r>
      <w:r>
        <w:rPr>
          <w:rFonts w:ascii="Sylfaen" w:hAnsi="Sylfaen"/>
        </w:rPr>
        <w:t>Website</w:t>
      </w:r>
      <w:r w:rsidRPr="00D12984">
        <w:rPr>
          <w:rFonts w:ascii="Sylfaen" w:hAnsi="Sylfaen"/>
        </w:rPr>
        <w:t xml:space="preserve"> may be interrupted due to </w:t>
      </w:r>
      <w:r w:rsidRPr="00D12984">
        <w:rPr>
          <w:rFonts w:ascii="Sylfaen" w:hAnsi="Sylfaen"/>
        </w:rPr>
        <w:lastRenderedPageBreak/>
        <w:t xml:space="preserve">maintenance updates, or system or network failures. In the event of interruption in accessing the </w:t>
      </w:r>
      <w:r>
        <w:rPr>
          <w:rFonts w:ascii="Sylfaen" w:hAnsi="Sylfaen"/>
        </w:rPr>
        <w:t>Website</w:t>
      </w:r>
      <w:r w:rsidRPr="00D12984">
        <w:rPr>
          <w:rFonts w:ascii="Sylfaen" w:hAnsi="Sylfaen"/>
        </w:rPr>
        <w:t xml:space="preserve"> due to the above-mentioned reasons, the Company shall inform the user of the same, and the Company disclaims all liability with respect to delay in provision of Services due to the sam</w:t>
      </w:r>
      <w:r>
        <w:rPr>
          <w:rFonts w:ascii="Sylfaen" w:hAnsi="Sylfaen"/>
        </w:rPr>
        <w:t>e.</w:t>
      </w:r>
    </w:p>
    <w:p w14:paraId="47AD8C09" w14:textId="77777777" w:rsidR="005739EC" w:rsidRPr="00D12984" w:rsidRDefault="005739EC" w:rsidP="005739EC">
      <w:pPr>
        <w:spacing w:after="0"/>
        <w:jc w:val="both"/>
        <w:rPr>
          <w:rFonts w:ascii="Sylfaen" w:hAnsi="Sylfaen"/>
        </w:rPr>
      </w:pPr>
    </w:p>
    <w:p w14:paraId="67E21E64" w14:textId="77777777" w:rsidR="005739EC" w:rsidRPr="00D12984" w:rsidRDefault="005739EC" w:rsidP="00016CE8">
      <w:pPr>
        <w:pStyle w:val="ListParagraph"/>
        <w:numPr>
          <w:ilvl w:val="0"/>
          <w:numId w:val="1"/>
        </w:numPr>
        <w:ind w:left="426" w:hanging="710"/>
        <w:jc w:val="both"/>
        <w:rPr>
          <w:rFonts w:ascii="Sylfaen" w:hAnsi="Sylfaen"/>
        </w:rPr>
      </w:pPr>
      <w:r w:rsidRPr="00016CE8">
        <w:rPr>
          <w:rFonts w:ascii="Sylfaen" w:hAnsi="Sylfaen"/>
          <w:b/>
          <w:bCs/>
        </w:rPr>
        <w:t>Indemnification</w:t>
      </w:r>
    </w:p>
    <w:p w14:paraId="68B4DC76" w14:textId="77777777" w:rsidR="005739EC" w:rsidRPr="00D12984" w:rsidRDefault="005739EC" w:rsidP="005739EC">
      <w:pPr>
        <w:pStyle w:val="ListParagraph"/>
        <w:jc w:val="both"/>
        <w:rPr>
          <w:rFonts w:ascii="Sylfaen" w:hAnsi="Sylfaen"/>
          <w:b/>
        </w:rPr>
      </w:pPr>
    </w:p>
    <w:p w14:paraId="7D7A778D" w14:textId="110B8304" w:rsidR="005739EC" w:rsidRPr="00D12984" w:rsidRDefault="005739EC" w:rsidP="0002061C">
      <w:pPr>
        <w:pStyle w:val="ListParagraph"/>
        <w:numPr>
          <w:ilvl w:val="1"/>
          <w:numId w:val="1"/>
        </w:numPr>
        <w:jc w:val="both"/>
        <w:rPr>
          <w:rFonts w:ascii="Sylfaen" w:hAnsi="Sylfaen"/>
        </w:rPr>
      </w:pPr>
      <w:bookmarkStart w:id="87" w:name="_Hlk34592902"/>
      <w:r w:rsidRPr="00D12984">
        <w:rPr>
          <w:rFonts w:ascii="Sylfaen" w:hAnsi="Sylfaen"/>
        </w:rPr>
        <w:t xml:space="preserve">You agree to indemnify, defend and hold harmless the Company, and our affiliates, officers, partners, employees, consultants and representatives, from and against all losses, expenses, damages, costs, claims and demands, including reasonable attorney's fees and related costs and expenses, due to or arising out of: (a) your failure to comply with these Terms of Use; </w:t>
      </w:r>
      <w:del w:id="88" w:author="GLA" w:date="2020-06-19T20:07:00Z">
        <w:r w:rsidRPr="00D12984" w:rsidDel="0002061C">
          <w:rPr>
            <w:rFonts w:ascii="Sylfaen" w:hAnsi="Sylfaen"/>
          </w:rPr>
          <w:delText xml:space="preserve">or </w:delText>
        </w:r>
      </w:del>
      <w:r w:rsidRPr="00D12984">
        <w:rPr>
          <w:rFonts w:ascii="Sylfaen" w:hAnsi="Sylfaen"/>
        </w:rPr>
        <w:t>(b)</w:t>
      </w:r>
      <w:del w:id="89" w:author="GLA" w:date="2020-06-19T20:08:00Z">
        <w:r w:rsidRPr="00D12984" w:rsidDel="0002061C">
          <w:rPr>
            <w:rFonts w:ascii="Sylfaen" w:hAnsi="Sylfaen"/>
          </w:rPr>
          <w:delText xml:space="preserve"> </w:delText>
        </w:r>
      </w:del>
      <w:ins w:id="90" w:author="GLA" w:date="2020-06-19T20:08:00Z">
        <w:r w:rsidR="0002061C">
          <w:rPr>
            <w:rFonts w:ascii="Sylfaen" w:hAnsi="Sylfaen"/>
          </w:rPr>
          <w:t>your</w:t>
        </w:r>
      </w:ins>
      <w:ins w:id="91" w:author="GLA" w:date="2020-06-19T20:07:00Z">
        <w:r w:rsidR="0002061C" w:rsidRPr="0002061C">
          <w:rPr>
            <w:rFonts w:ascii="Sylfaen" w:hAnsi="Sylfaen"/>
          </w:rPr>
          <w:t xml:space="preserve"> negligence, omission, act, conduct or </w:t>
        </w:r>
        <w:proofErr w:type="spellStart"/>
        <w:r w:rsidR="0002061C" w:rsidRPr="0002061C">
          <w:rPr>
            <w:rFonts w:ascii="Sylfaen" w:hAnsi="Sylfaen"/>
          </w:rPr>
          <w:t>behavior</w:t>
        </w:r>
        <w:proofErr w:type="spellEnd"/>
        <w:r w:rsidR="0002061C" w:rsidRPr="0002061C">
          <w:rPr>
            <w:rFonts w:ascii="Sylfaen" w:hAnsi="Sylfaen"/>
          </w:rPr>
          <w:t xml:space="preserve"> whilst </w:t>
        </w:r>
      </w:ins>
      <w:ins w:id="92" w:author="GLA" w:date="2020-06-19T20:08:00Z">
        <w:r w:rsidR="0002061C">
          <w:rPr>
            <w:rFonts w:ascii="Sylfaen" w:hAnsi="Sylfaen"/>
          </w:rPr>
          <w:t>availing the Services</w:t>
        </w:r>
      </w:ins>
      <w:ins w:id="93" w:author="GLA" w:date="2020-06-19T20:07:00Z">
        <w:r w:rsidR="0002061C" w:rsidRPr="0002061C">
          <w:rPr>
            <w:rFonts w:ascii="Sylfaen" w:hAnsi="Sylfaen"/>
          </w:rPr>
          <w:t xml:space="preserve">, using the </w:t>
        </w:r>
      </w:ins>
      <w:ins w:id="94" w:author="GLA" w:date="2020-06-19T20:09:00Z">
        <w:r w:rsidR="0002061C">
          <w:rPr>
            <w:rFonts w:ascii="Sylfaen" w:hAnsi="Sylfaen"/>
          </w:rPr>
          <w:t>Company Premise</w:t>
        </w:r>
      </w:ins>
      <w:ins w:id="95" w:author="GLA" w:date="2020-06-19T20:07:00Z">
        <w:r w:rsidR="0002061C" w:rsidRPr="0002061C">
          <w:rPr>
            <w:rFonts w:ascii="Sylfaen" w:hAnsi="Sylfaen"/>
          </w:rPr>
          <w:t xml:space="preserve">, or being otherwise in the </w:t>
        </w:r>
      </w:ins>
      <w:ins w:id="96" w:author="GLA" w:date="2020-06-19T20:09:00Z">
        <w:r w:rsidR="0002061C">
          <w:rPr>
            <w:rFonts w:ascii="Sylfaen" w:hAnsi="Sylfaen"/>
          </w:rPr>
          <w:t>Company Premise</w:t>
        </w:r>
      </w:ins>
      <w:ins w:id="97" w:author="GLA" w:date="2020-06-19T20:07:00Z">
        <w:r w:rsidR="0002061C" w:rsidRPr="0002061C">
          <w:rPr>
            <w:rFonts w:ascii="Sylfaen" w:hAnsi="Sylfaen"/>
          </w:rPr>
          <w:t xml:space="preserve">, and/or (ii) </w:t>
        </w:r>
      </w:ins>
      <w:ins w:id="98" w:author="GLA" w:date="2020-06-19T20:09:00Z">
        <w:r w:rsidR="0002061C">
          <w:rPr>
            <w:rFonts w:ascii="Sylfaen" w:hAnsi="Sylfaen"/>
          </w:rPr>
          <w:t>you making</w:t>
        </w:r>
      </w:ins>
      <w:ins w:id="99" w:author="GLA" w:date="2020-06-19T20:07:00Z">
        <w:r w:rsidR="0002061C" w:rsidRPr="0002061C">
          <w:rPr>
            <w:rFonts w:ascii="Sylfaen" w:hAnsi="Sylfaen"/>
          </w:rPr>
          <w:t xml:space="preserve"> a claim against </w:t>
        </w:r>
      </w:ins>
      <w:ins w:id="100" w:author="GLA" w:date="2020-06-19T20:09:00Z">
        <w:r w:rsidR="0002061C">
          <w:rPr>
            <w:rFonts w:ascii="Sylfaen" w:hAnsi="Sylfaen"/>
          </w:rPr>
          <w:t>the Company</w:t>
        </w:r>
      </w:ins>
      <w:ins w:id="101" w:author="GLA" w:date="2020-06-19T20:07:00Z">
        <w:r w:rsidR="0002061C" w:rsidRPr="0002061C">
          <w:rPr>
            <w:rFonts w:ascii="Sylfaen" w:hAnsi="Sylfaen"/>
          </w:rPr>
          <w:t xml:space="preserve"> despite any waiver, release and discharge </w:t>
        </w:r>
      </w:ins>
      <w:ins w:id="102" w:author="GLA" w:date="2020-06-19T20:09:00Z">
        <w:r w:rsidR="0002061C">
          <w:rPr>
            <w:rFonts w:ascii="Sylfaen" w:hAnsi="Sylfaen"/>
          </w:rPr>
          <w:t>you</w:t>
        </w:r>
      </w:ins>
      <w:ins w:id="103" w:author="GLA" w:date="2020-06-19T20:07:00Z">
        <w:r w:rsidR="0002061C" w:rsidRPr="0002061C">
          <w:rPr>
            <w:rFonts w:ascii="Sylfaen" w:hAnsi="Sylfaen"/>
          </w:rPr>
          <w:t xml:space="preserve"> may have given (whether under these </w:t>
        </w:r>
      </w:ins>
      <w:ins w:id="104" w:author="GLA" w:date="2020-06-19T20:10:00Z">
        <w:r w:rsidR="0002061C">
          <w:rPr>
            <w:rFonts w:ascii="Sylfaen" w:hAnsi="Sylfaen"/>
          </w:rPr>
          <w:t>Terms of Use</w:t>
        </w:r>
      </w:ins>
      <w:ins w:id="105" w:author="GLA" w:date="2020-06-19T20:07:00Z">
        <w:r w:rsidR="0002061C" w:rsidRPr="0002061C">
          <w:rPr>
            <w:rFonts w:ascii="Sylfaen" w:hAnsi="Sylfaen"/>
          </w:rPr>
          <w:t xml:space="preserve">, the </w:t>
        </w:r>
      </w:ins>
      <w:ins w:id="106" w:author="GLA" w:date="2020-06-19T20:10:00Z">
        <w:r w:rsidR="0002061C">
          <w:rPr>
            <w:rFonts w:ascii="Sylfaen" w:hAnsi="Sylfaen"/>
          </w:rPr>
          <w:t xml:space="preserve">Consent and </w:t>
        </w:r>
      </w:ins>
      <w:ins w:id="107" w:author="GLA" w:date="2020-06-19T20:07:00Z">
        <w:r w:rsidR="0002061C" w:rsidRPr="0002061C">
          <w:rPr>
            <w:rFonts w:ascii="Sylfaen" w:hAnsi="Sylfaen"/>
          </w:rPr>
          <w:t xml:space="preserve">Waiver </w:t>
        </w:r>
      </w:ins>
      <w:ins w:id="108" w:author="GLA" w:date="2020-06-19T20:10:00Z">
        <w:r w:rsidR="0002061C">
          <w:rPr>
            <w:rFonts w:ascii="Sylfaen" w:hAnsi="Sylfaen"/>
          </w:rPr>
          <w:t xml:space="preserve">Agreement </w:t>
        </w:r>
      </w:ins>
      <w:ins w:id="109" w:author="GLA" w:date="2020-06-19T20:07:00Z">
        <w:r w:rsidR="0002061C" w:rsidRPr="0002061C">
          <w:rPr>
            <w:rFonts w:ascii="Sylfaen" w:hAnsi="Sylfaen"/>
          </w:rPr>
          <w:t xml:space="preserve"> or otherwise)</w:t>
        </w:r>
      </w:ins>
      <w:ins w:id="110" w:author="GLA" w:date="2020-06-19T20:10:00Z">
        <w:r w:rsidR="0002061C">
          <w:rPr>
            <w:rFonts w:ascii="Sylfaen" w:hAnsi="Sylfaen"/>
          </w:rPr>
          <w:t xml:space="preserve">; or (c) </w:t>
        </w:r>
      </w:ins>
      <w:r w:rsidRPr="00D12984">
        <w:rPr>
          <w:rFonts w:ascii="Sylfaen" w:hAnsi="Sylfaen"/>
        </w:rPr>
        <w:t>where any information you submit, email, or otherwise transmit to us violates third party rights or Applicable Laws. We reserve the right, at our own expense, to assume the exclusive defence and control of any matter otherwise subject to indemnification by you, and in such case, you agree to fully cooperate with such defence and in asserting any available defences.</w:t>
      </w:r>
    </w:p>
    <w:bookmarkEnd w:id="87"/>
    <w:p w14:paraId="5E495083" w14:textId="77777777" w:rsidR="005739EC" w:rsidRPr="00D12984" w:rsidRDefault="005739EC" w:rsidP="005739EC">
      <w:pPr>
        <w:pStyle w:val="ListParagraph"/>
        <w:jc w:val="both"/>
        <w:rPr>
          <w:rFonts w:ascii="Sylfaen" w:hAnsi="Sylfaen"/>
        </w:rPr>
      </w:pPr>
    </w:p>
    <w:p w14:paraId="3DA287D5" w14:textId="77777777" w:rsidR="005739EC" w:rsidRPr="00D12984" w:rsidRDefault="005739EC" w:rsidP="00016CE8">
      <w:pPr>
        <w:pStyle w:val="ListParagraph"/>
        <w:numPr>
          <w:ilvl w:val="0"/>
          <w:numId w:val="1"/>
        </w:numPr>
        <w:ind w:left="426" w:hanging="710"/>
        <w:jc w:val="both"/>
        <w:rPr>
          <w:rFonts w:ascii="Sylfaen" w:hAnsi="Sylfaen"/>
        </w:rPr>
      </w:pPr>
      <w:r w:rsidRPr="00016CE8">
        <w:rPr>
          <w:rFonts w:ascii="Sylfaen" w:hAnsi="Sylfaen"/>
          <w:b/>
          <w:bCs/>
        </w:rPr>
        <w:t>Termination</w:t>
      </w:r>
    </w:p>
    <w:p w14:paraId="1F41D2D8" w14:textId="77777777" w:rsidR="005739EC" w:rsidRPr="00D12984" w:rsidRDefault="005739EC" w:rsidP="005739EC">
      <w:pPr>
        <w:pStyle w:val="ListParagraph"/>
        <w:jc w:val="both"/>
        <w:rPr>
          <w:rFonts w:ascii="Sylfaen" w:hAnsi="Sylfaen"/>
          <w:b/>
        </w:rPr>
      </w:pPr>
    </w:p>
    <w:p w14:paraId="3B42617D" w14:textId="56E0DFE3" w:rsidR="005739EC" w:rsidRPr="00D12984" w:rsidRDefault="005739EC" w:rsidP="005E23D7">
      <w:pPr>
        <w:pStyle w:val="ListParagraph"/>
        <w:numPr>
          <w:ilvl w:val="1"/>
          <w:numId w:val="1"/>
        </w:numPr>
        <w:ind w:hanging="720"/>
        <w:jc w:val="both"/>
        <w:rPr>
          <w:rFonts w:ascii="Sylfaen" w:hAnsi="Sylfaen"/>
        </w:rPr>
      </w:pPr>
      <w:r w:rsidRPr="00D12984">
        <w:rPr>
          <w:rFonts w:ascii="Sylfaen" w:hAnsi="Sylfaen"/>
        </w:rPr>
        <w:t xml:space="preserve">The Company may terminate these Terms of Use immediately without notice in the event of any breach by you of these Terms of Use or any of our applicable policies, as posted on the </w:t>
      </w:r>
      <w:r>
        <w:rPr>
          <w:rFonts w:ascii="Sylfaen" w:hAnsi="Sylfaen"/>
        </w:rPr>
        <w:t>Website</w:t>
      </w:r>
      <w:r w:rsidRPr="00D12984">
        <w:rPr>
          <w:rFonts w:ascii="Sylfaen" w:hAnsi="Sylfaen"/>
        </w:rPr>
        <w:t xml:space="preserve"> from time to time or upon a misuse of the Services by you.</w:t>
      </w:r>
    </w:p>
    <w:p w14:paraId="7CA2DB03" w14:textId="77777777" w:rsidR="005739EC" w:rsidRPr="00D12984" w:rsidRDefault="005739EC" w:rsidP="005739EC">
      <w:pPr>
        <w:pStyle w:val="ListParagraph"/>
        <w:jc w:val="both"/>
        <w:rPr>
          <w:rFonts w:ascii="Sylfaen" w:hAnsi="Sylfaen"/>
        </w:rPr>
      </w:pPr>
    </w:p>
    <w:p w14:paraId="0EB903CB" w14:textId="77777777" w:rsidR="005739EC" w:rsidRPr="00D12984" w:rsidRDefault="005739EC" w:rsidP="005E23D7">
      <w:pPr>
        <w:pStyle w:val="ListParagraph"/>
        <w:numPr>
          <w:ilvl w:val="1"/>
          <w:numId w:val="1"/>
        </w:numPr>
        <w:ind w:hanging="720"/>
        <w:jc w:val="both"/>
        <w:rPr>
          <w:rFonts w:ascii="Sylfaen" w:hAnsi="Sylfaen"/>
        </w:rPr>
      </w:pPr>
      <w:r w:rsidRPr="00D12984">
        <w:rPr>
          <w:rFonts w:ascii="Sylfaen" w:hAnsi="Sylfaen"/>
        </w:rPr>
        <w:t xml:space="preserve">You may terminate these Terms of Use, for any or no reason, at any point in time. You acknowledge that for the Services already availed by </w:t>
      </w:r>
      <w:proofErr w:type="gramStart"/>
      <w:r w:rsidRPr="00D12984">
        <w:rPr>
          <w:rFonts w:ascii="Sylfaen" w:hAnsi="Sylfaen"/>
        </w:rPr>
        <w:t>you,</w:t>
      </w:r>
      <w:proofErr w:type="gramEnd"/>
      <w:r w:rsidRPr="00D12984">
        <w:rPr>
          <w:rFonts w:ascii="Sylfaen" w:hAnsi="Sylfaen"/>
        </w:rPr>
        <w:t xml:space="preserve"> these Terms of Use will continue to apply.</w:t>
      </w:r>
    </w:p>
    <w:p w14:paraId="6AD34667" w14:textId="77777777" w:rsidR="005739EC" w:rsidRPr="00D12984" w:rsidRDefault="005739EC" w:rsidP="005739EC">
      <w:pPr>
        <w:pStyle w:val="ListParagraph"/>
        <w:jc w:val="both"/>
        <w:rPr>
          <w:rFonts w:ascii="Sylfaen" w:hAnsi="Sylfaen"/>
        </w:rPr>
      </w:pPr>
    </w:p>
    <w:p w14:paraId="4640DE72" w14:textId="77777777" w:rsidR="005739EC" w:rsidRPr="00D12984" w:rsidRDefault="005739EC" w:rsidP="005E23D7">
      <w:pPr>
        <w:pStyle w:val="ListParagraph"/>
        <w:numPr>
          <w:ilvl w:val="1"/>
          <w:numId w:val="1"/>
        </w:numPr>
        <w:ind w:hanging="720"/>
        <w:jc w:val="both"/>
        <w:rPr>
          <w:rFonts w:ascii="Sylfaen" w:hAnsi="Sylfaen"/>
        </w:rPr>
      </w:pPr>
      <w:r w:rsidRPr="00D12984">
        <w:rPr>
          <w:rFonts w:ascii="Sylfaen" w:hAnsi="Sylfaen"/>
        </w:rPr>
        <w:t>In the event of any termination or expiration of these Terms of Use, the following sections of these Terms of Use shall survive: all provisions regarding ownership of intellectual property, indemnification, disclaimer of warranties and limitations of liability, and the provisions of this section.</w:t>
      </w:r>
    </w:p>
    <w:p w14:paraId="41A28D29" w14:textId="77777777" w:rsidR="005739EC" w:rsidRPr="00D12984" w:rsidRDefault="005739EC" w:rsidP="005739EC">
      <w:pPr>
        <w:pStyle w:val="ListParagraph"/>
        <w:jc w:val="both"/>
        <w:rPr>
          <w:rFonts w:ascii="Sylfaen" w:hAnsi="Sylfaen"/>
        </w:rPr>
      </w:pPr>
    </w:p>
    <w:p w14:paraId="140E3E41" w14:textId="77777777" w:rsidR="005739EC" w:rsidRPr="00D12984" w:rsidRDefault="005739EC" w:rsidP="005E23D7">
      <w:pPr>
        <w:pStyle w:val="ListParagraph"/>
        <w:numPr>
          <w:ilvl w:val="1"/>
          <w:numId w:val="1"/>
        </w:numPr>
        <w:ind w:hanging="720"/>
        <w:jc w:val="both"/>
        <w:rPr>
          <w:rFonts w:ascii="Sylfaen" w:hAnsi="Sylfaen"/>
          <w:b/>
        </w:rPr>
      </w:pPr>
      <w:r w:rsidRPr="00D12984">
        <w:rPr>
          <w:rFonts w:ascii="Sylfaen" w:hAnsi="Sylfaen"/>
        </w:rPr>
        <w:t xml:space="preserve">You agree that upon the termination of these Terms of Use, we may delete all information related to you with respect to the Services availed by you. </w:t>
      </w:r>
    </w:p>
    <w:p w14:paraId="01770DB9" w14:textId="77777777" w:rsidR="005739EC" w:rsidRPr="00D12984" w:rsidRDefault="005739EC" w:rsidP="005739EC">
      <w:pPr>
        <w:pStyle w:val="ListParagraph"/>
        <w:rPr>
          <w:rFonts w:ascii="Sylfaen" w:hAnsi="Sylfaen"/>
          <w:b/>
        </w:rPr>
      </w:pPr>
    </w:p>
    <w:p w14:paraId="4F5617F8" w14:textId="77777777" w:rsidR="005739EC" w:rsidRPr="00D12984" w:rsidRDefault="005739EC" w:rsidP="00016CE8">
      <w:pPr>
        <w:pStyle w:val="ListParagraph"/>
        <w:numPr>
          <w:ilvl w:val="0"/>
          <w:numId w:val="1"/>
        </w:numPr>
        <w:ind w:left="426" w:hanging="710"/>
        <w:jc w:val="both"/>
        <w:rPr>
          <w:rFonts w:ascii="Sylfaen" w:hAnsi="Sylfaen"/>
          <w:b/>
        </w:rPr>
      </w:pPr>
      <w:r w:rsidRPr="00016CE8">
        <w:rPr>
          <w:rFonts w:ascii="Sylfaen" w:hAnsi="Sylfaen"/>
          <w:b/>
          <w:bCs/>
        </w:rPr>
        <w:t>Severability</w:t>
      </w:r>
    </w:p>
    <w:p w14:paraId="34E273EA" w14:textId="77777777" w:rsidR="005739EC" w:rsidRPr="00D12984" w:rsidRDefault="005739EC" w:rsidP="005739EC">
      <w:pPr>
        <w:pStyle w:val="ListParagraph"/>
        <w:jc w:val="both"/>
        <w:rPr>
          <w:rFonts w:ascii="Sylfaen" w:hAnsi="Sylfaen"/>
          <w:b/>
        </w:rPr>
      </w:pPr>
    </w:p>
    <w:p w14:paraId="6E85AFBF" w14:textId="77777777" w:rsidR="005739EC" w:rsidRPr="00D12984" w:rsidRDefault="005739EC" w:rsidP="00273987">
      <w:pPr>
        <w:pStyle w:val="ListParagraph"/>
        <w:numPr>
          <w:ilvl w:val="1"/>
          <w:numId w:val="1"/>
        </w:numPr>
        <w:ind w:hanging="720"/>
        <w:jc w:val="both"/>
        <w:rPr>
          <w:rFonts w:ascii="Sylfaen" w:hAnsi="Sylfaen"/>
        </w:rPr>
      </w:pPr>
      <w:r w:rsidRPr="00D12984">
        <w:rPr>
          <w:rFonts w:ascii="Sylfaen" w:hAnsi="Sylfaen"/>
        </w:rPr>
        <w:lastRenderedPageBreak/>
        <w:t>If any part of the Terms of Use are determined to be invalid or unenforceable pursuant to Applicable Laws of India, including, but not limited to, the warranty disclaimers and liability limitations set forth above, then the invalid or unenforceable provision will be deemed to be superseded by a valid, enforceable provision that most closely matches the intent of the original provision and the remainder of the Terms of Use shall continue in effect.</w:t>
      </w:r>
    </w:p>
    <w:p w14:paraId="19B42721" w14:textId="77777777" w:rsidR="005739EC" w:rsidRPr="00D12984" w:rsidRDefault="005739EC" w:rsidP="005739EC">
      <w:pPr>
        <w:pStyle w:val="ListParagraph"/>
        <w:jc w:val="both"/>
        <w:rPr>
          <w:rFonts w:ascii="Sylfaen" w:hAnsi="Sylfaen"/>
        </w:rPr>
      </w:pPr>
    </w:p>
    <w:p w14:paraId="2F4DD077" w14:textId="77777777" w:rsidR="005739EC" w:rsidRPr="00D12984" w:rsidRDefault="005739EC" w:rsidP="004009AF">
      <w:pPr>
        <w:pStyle w:val="ListParagraph"/>
        <w:numPr>
          <w:ilvl w:val="0"/>
          <w:numId w:val="1"/>
        </w:numPr>
        <w:ind w:left="426" w:hanging="710"/>
        <w:jc w:val="both"/>
        <w:rPr>
          <w:rFonts w:ascii="Sylfaen" w:hAnsi="Sylfaen"/>
          <w:b/>
        </w:rPr>
      </w:pPr>
      <w:r w:rsidRPr="00D12984">
        <w:rPr>
          <w:rFonts w:ascii="Sylfaen" w:hAnsi="Sylfaen"/>
          <w:b/>
        </w:rPr>
        <w:t>Genera</w:t>
      </w:r>
      <w:r w:rsidRPr="00016CE8">
        <w:rPr>
          <w:rFonts w:ascii="Sylfaen" w:hAnsi="Sylfaen"/>
          <w:b/>
          <w:bCs/>
        </w:rPr>
        <w:t>l</w:t>
      </w:r>
    </w:p>
    <w:p w14:paraId="574336E7" w14:textId="77777777" w:rsidR="005739EC" w:rsidRPr="00D12984" w:rsidRDefault="005739EC" w:rsidP="005739EC">
      <w:pPr>
        <w:pStyle w:val="ListParagraph"/>
        <w:jc w:val="both"/>
        <w:rPr>
          <w:rFonts w:ascii="Sylfaen" w:hAnsi="Sylfaen"/>
          <w:b/>
        </w:rPr>
      </w:pPr>
    </w:p>
    <w:p w14:paraId="489E154F" w14:textId="0FAC37D3" w:rsidR="005739EC" w:rsidRPr="00D12984" w:rsidRDefault="005739EC" w:rsidP="00273987">
      <w:pPr>
        <w:pStyle w:val="ListParagraph"/>
        <w:numPr>
          <w:ilvl w:val="1"/>
          <w:numId w:val="1"/>
        </w:numPr>
        <w:ind w:hanging="720"/>
        <w:jc w:val="both"/>
        <w:rPr>
          <w:rFonts w:ascii="Sylfaen" w:hAnsi="Sylfaen"/>
        </w:rPr>
      </w:pPr>
      <w:r w:rsidRPr="00D12984">
        <w:rPr>
          <w:rFonts w:ascii="Sylfaen" w:hAnsi="Sylfaen"/>
        </w:rPr>
        <w:t xml:space="preserve">Unless otherwise specified herein, these Terms of Use constitute the entire agreement between you and the Company in respect of the </w:t>
      </w:r>
      <w:r>
        <w:rPr>
          <w:rFonts w:ascii="Sylfaen" w:hAnsi="Sylfaen"/>
        </w:rPr>
        <w:t>Website</w:t>
      </w:r>
      <w:r w:rsidRPr="00D12984">
        <w:rPr>
          <w:rFonts w:ascii="Sylfaen" w:hAnsi="Sylfaen"/>
        </w:rPr>
        <w:t xml:space="preserve"> and supersedes all previous written and oral agreements between you and the Company, if any. The Company’s failure to act with respect to a breach by you or others does not waive its right to act with respect to subsequent or similar breaches.</w:t>
      </w:r>
    </w:p>
    <w:p w14:paraId="73A445EC" w14:textId="77777777" w:rsidR="005739EC" w:rsidRPr="00D12984" w:rsidRDefault="005739EC" w:rsidP="005739EC">
      <w:pPr>
        <w:pStyle w:val="ListParagraph"/>
        <w:jc w:val="both"/>
        <w:rPr>
          <w:rFonts w:ascii="Sylfaen" w:hAnsi="Sylfaen"/>
        </w:rPr>
      </w:pPr>
    </w:p>
    <w:p w14:paraId="5C5E6F6A" w14:textId="23E0F69F" w:rsidR="00487AD9" w:rsidRPr="00487AD9" w:rsidRDefault="00487AD9" w:rsidP="00016CE8">
      <w:pPr>
        <w:pStyle w:val="ListParagraph"/>
        <w:numPr>
          <w:ilvl w:val="0"/>
          <w:numId w:val="1"/>
        </w:numPr>
        <w:ind w:left="426" w:hanging="710"/>
        <w:jc w:val="both"/>
        <w:rPr>
          <w:ins w:id="111" w:author="GLA" w:date="2020-06-19T19:51:00Z"/>
          <w:rFonts w:ascii="Sylfaen" w:hAnsi="Sylfaen"/>
          <w:b/>
          <w:bCs/>
        </w:rPr>
      </w:pPr>
      <w:ins w:id="112" w:author="GLA" w:date="2020-06-19T19:51:00Z">
        <w:r w:rsidRPr="00DC5204">
          <w:rPr>
            <w:rFonts w:ascii="Sylfaen" w:hAnsi="Sylfaen"/>
            <w:b/>
          </w:rPr>
          <w:t>Dispute</w:t>
        </w:r>
        <w:r w:rsidRPr="00487AD9">
          <w:rPr>
            <w:rFonts w:ascii="Sylfaen" w:hAnsi="Sylfaen"/>
            <w:b/>
            <w:bCs/>
          </w:rPr>
          <w:t xml:space="preserve"> Resolution</w:t>
        </w:r>
      </w:ins>
    </w:p>
    <w:p w14:paraId="2825530C" w14:textId="1BC29929" w:rsidR="00487AD9" w:rsidRDefault="00487AD9" w:rsidP="00DC5204">
      <w:pPr>
        <w:pStyle w:val="ListParagraph"/>
        <w:numPr>
          <w:ilvl w:val="1"/>
          <w:numId w:val="1"/>
        </w:numPr>
        <w:ind w:hanging="644"/>
        <w:jc w:val="both"/>
        <w:rPr>
          <w:ins w:id="113" w:author="GLA" w:date="2020-06-19T19:51:00Z"/>
          <w:rFonts w:ascii="Sylfaen" w:hAnsi="Sylfaen"/>
        </w:rPr>
      </w:pPr>
      <w:ins w:id="114" w:author="GLA" w:date="2020-06-19T19:51:00Z">
        <w:r w:rsidRPr="00487AD9">
          <w:rPr>
            <w:rFonts w:ascii="Sylfaen" w:hAnsi="Sylfaen"/>
          </w:rPr>
          <w:t>In the event of any dispute, controversy or claim arising out of or relating to this Agreement or any subsequent amendments to this Agreement including, without limitation, the breach of the terms hereunder, termination, validity or invalidity thereof, or any non-contractual issues relating to this Agreement (each, a “</w:t>
        </w:r>
        <w:r w:rsidRPr="00487AD9">
          <w:rPr>
            <w:rFonts w:ascii="Sylfaen" w:hAnsi="Sylfaen"/>
            <w:b/>
            <w:bCs/>
          </w:rPr>
          <w:t>Dispute</w:t>
        </w:r>
        <w:r w:rsidRPr="00487AD9">
          <w:rPr>
            <w:rFonts w:ascii="Sylfaen" w:hAnsi="Sylfaen"/>
          </w:rPr>
          <w:t>”), each of the Parties will appoint a designated officer to meet for the purpose of endeavouring to resolve such Dispute amicably or to negotiate for an adjustment to such provision.</w:t>
        </w:r>
      </w:ins>
    </w:p>
    <w:p w14:paraId="2CE00289" w14:textId="77777777" w:rsidR="00DC5204" w:rsidRDefault="00DC5204" w:rsidP="00DC5204">
      <w:pPr>
        <w:pStyle w:val="ListParagraph"/>
        <w:ind w:left="360"/>
        <w:jc w:val="both"/>
        <w:rPr>
          <w:ins w:id="115" w:author="GLA" w:date="2020-06-19T19:55:00Z"/>
          <w:rFonts w:ascii="Sylfaen" w:hAnsi="Sylfaen"/>
        </w:rPr>
      </w:pPr>
    </w:p>
    <w:p w14:paraId="7B666FEE" w14:textId="5AE561A6" w:rsidR="00487AD9" w:rsidRDefault="00487AD9" w:rsidP="00DC5204">
      <w:pPr>
        <w:pStyle w:val="ListParagraph"/>
        <w:numPr>
          <w:ilvl w:val="1"/>
          <w:numId w:val="1"/>
        </w:numPr>
        <w:ind w:hanging="644"/>
        <w:jc w:val="both"/>
        <w:rPr>
          <w:ins w:id="116" w:author="GLA" w:date="2020-06-19T19:52:00Z"/>
          <w:rFonts w:ascii="Sylfaen" w:hAnsi="Sylfaen"/>
        </w:rPr>
      </w:pPr>
      <w:ins w:id="117" w:author="GLA" w:date="2020-06-19T19:51:00Z">
        <w:r w:rsidRPr="00487AD9">
          <w:rPr>
            <w:rFonts w:ascii="Sylfaen" w:hAnsi="Sylfaen"/>
          </w:rPr>
          <w:t>All Disputes, which are not settled pursuant to the issue resolution p</w:t>
        </w:r>
        <w:r w:rsidRPr="00487AD9">
          <w:rPr>
            <w:rFonts w:ascii="Sylfaen" w:hAnsi="Sylfaen"/>
          </w:rPr>
          <w:t>rocedures set forth in Clause 13</w:t>
        </w:r>
        <w:r w:rsidRPr="00487AD9">
          <w:rPr>
            <w:rFonts w:ascii="Sylfaen" w:hAnsi="Sylfaen"/>
          </w:rPr>
          <w:t xml:space="preserve">.1 above, will be referred and settled by final and binding arbitration by a sole arbitrator mutually appointed by the Parties in accordance with the Indian Arbitration and Conciliation Act, 1996 as amended from time to time, and the seat of arbitration shall be at </w:t>
        </w:r>
      </w:ins>
      <w:ins w:id="118" w:author="GLA" w:date="2020-06-19T19:52:00Z">
        <w:r>
          <w:rPr>
            <w:rFonts w:ascii="Sylfaen" w:hAnsi="Sylfaen"/>
          </w:rPr>
          <w:t>New Delhi</w:t>
        </w:r>
      </w:ins>
      <w:ins w:id="119" w:author="GLA" w:date="2020-06-19T19:51:00Z">
        <w:r w:rsidRPr="00487AD9">
          <w:rPr>
            <w:rFonts w:ascii="Sylfaen" w:hAnsi="Sylfaen"/>
          </w:rPr>
          <w:t>.</w:t>
        </w:r>
      </w:ins>
    </w:p>
    <w:p w14:paraId="17623C5E" w14:textId="77777777" w:rsidR="00487AD9" w:rsidRPr="00487AD9" w:rsidRDefault="00487AD9" w:rsidP="00487AD9">
      <w:pPr>
        <w:pStyle w:val="ListParagraph"/>
        <w:ind w:left="360"/>
        <w:jc w:val="both"/>
        <w:rPr>
          <w:ins w:id="120" w:author="GLA" w:date="2020-06-19T19:51:00Z"/>
          <w:rFonts w:ascii="Sylfaen" w:hAnsi="Sylfaen"/>
        </w:rPr>
      </w:pPr>
    </w:p>
    <w:p w14:paraId="001B60DB" w14:textId="77777777" w:rsidR="005739EC" w:rsidRPr="00D12984" w:rsidRDefault="005739EC" w:rsidP="00016CE8">
      <w:pPr>
        <w:pStyle w:val="ListParagraph"/>
        <w:numPr>
          <w:ilvl w:val="0"/>
          <w:numId w:val="1"/>
        </w:numPr>
        <w:ind w:left="426" w:hanging="710"/>
        <w:jc w:val="both"/>
        <w:rPr>
          <w:rFonts w:ascii="Sylfaen" w:hAnsi="Sylfaen"/>
        </w:rPr>
      </w:pPr>
      <w:r w:rsidRPr="00DC5204">
        <w:rPr>
          <w:rFonts w:ascii="Sylfaen" w:hAnsi="Sylfaen"/>
          <w:b/>
        </w:rPr>
        <w:t>Governing</w:t>
      </w:r>
      <w:r w:rsidRPr="00D12984">
        <w:rPr>
          <w:rFonts w:ascii="Sylfaen" w:hAnsi="Sylfaen"/>
          <w:b/>
        </w:rPr>
        <w:t xml:space="preserve"> Law and Dispute Resolution</w:t>
      </w:r>
    </w:p>
    <w:p w14:paraId="355F5740" w14:textId="77777777" w:rsidR="005739EC" w:rsidRPr="00D12984" w:rsidRDefault="005739EC" w:rsidP="005739EC">
      <w:pPr>
        <w:pStyle w:val="ListParagraph"/>
        <w:jc w:val="both"/>
        <w:rPr>
          <w:rFonts w:ascii="Sylfaen" w:hAnsi="Sylfaen"/>
          <w:b/>
        </w:rPr>
      </w:pPr>
    </w:p>
    <w:p w14:paraId="25A2F3BE" w14:textId="4F2387C9" w:rsidR="005739EC" w:rsidRPr="00D12984" w:rsidRDefault="005739EC" w:rsidP="00273987">
      <w:pPr>
        <w:pStyle w:val="ListParagraph"/>
        <w:numPr>
          <w:ilvl w:val="1"/>
          <w:numId w:val="1"/>
        </w:numPr>
        <w:ind w:hanging="720"/>
        <w:jc w:val="both"/>
        <w:rPr>
          <w:rFonts w:ascii="Sylfaen" w:hAnsi="Sylfaen"/>
        </w:rPr>
      </w:pPr>
      <w:r w:rsidRPr="00D12984">
        <w:rPr>
          <w:rFonts w:ascii="Sylfaen" w:hAnsi="Sylfaen"/>
        </w:rPr>
        <w:t xml:space="preserve">These Terms of Use shall be governed by and constructed in accordance with the applicable laws of India without reference to conflict of laws principles. </w:t>
      </w:r>
      <w:ins w:id="121" w:author="GLA" w:date="2020-06-19T19:52:00Z">
        <w:r w:rsidR="00487AD9">
          <w:rPr>
            <w:rFonts w:ascii="Sylfaen" w:hAnsi="Sylfaen"/>
          </w:rPr>
          <w:t xml:space="preserve">Subject to Clause 13.2 above, </w:t>
        </w:r>
      </w:ins>
      <w:del w:id="122" w:author="GLA" w:date="2020-06-19T19:52:00Z">
        <w:r w:rsidRPr="00D12984" w:rsidDel="00487AD9">
          <w:rPr>
            <w:rFonts w:ascii="Sylfaen" w:hAnsi="Sylfaen"/>
          </w:rPr>
          <w:delText>T</w:delText>
        </w:r>
      </w:del>
      <w:ins w:id="123" w:author="GLA" w:date="2020-06-19T19:52:00Z">
        <w:r w:rsidR="00487AD9">
          <w:rPr>
            <w:rFonts w:ascii="Sylfaen" w:hAnsi="Sylfaen"/>
          </w:rPr>
          <w:t>t</w:t>
        </w:r>
      </w:ins>
      <w:r w:rsidRPr="00D12984">
        <w:rPr>
          <w:rFonts w:ascii="Sylfaen" w:hAnsi="Sylfaen"/>
        </w:rPr>
        <w:t xml:space="preserve">he courts in </w:t>
      </w:r>
      <w:r>
        <w:rPr>
          <w:rFonts w:ascii="Sylfaen" w:hAnsi="Sylfaen"/>
        </w:rPr>
        <w:t>New Delhi</w:t>
      </w:r>
      <w:r w:rsidRPr="00D12984">
        <w:rPr>
          <w:rFonts w:ascii="Sylfaen" w:hAnsi="Sylfaen"/>
        </w:rPr>
        <w:t>, India shall have the exclusive jurisdiction to determine any disputes arising in relation to, or under these Terms of Use.</w:t>
      </w:r>
    </w:p>
    <w:p w14:paraId="3E94E9D1" w14:textId="77777777" w:rsidR="005739EC" w:rsidRPr="00D12984" w:rsidRDefault="005739EC" w:rsidP="005739EC">
      <w:pPr>
        <w:rPr>
          <w:rFonts w:ascii="Sylfaen" w:hAnsi="Sylfaen"/>
        </w:rPr>
      </w:pPr>
    </w:p>
    <w:p w14:paraId="71DACA2B" w14:textId="77777777" w:rsidR="005739EC" w:rsidRPr="00D12984" w:rsidRDefault="005739EC" w:rsidP="005739EC">
      <w:pPr>
        <w:rPr>
          <w:rFonts w:ascii="Sylfaen" w:hAnsi="Sylfaen"/>
        </w:rPr>
      </w:pPr>
    </w:p>
    <w:p w14:paraId="4B7437E7" w14:textId="77777777" w:rsidR="00C83017" w:rsidRDefault="00C83017"/>
    <w:sectPr w:rsidR="00C83017">
      <w:headerReference w:type="default" r:id="rId9"/>
      <w:foot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GLA" w:date="2020-03-08T21:47:00Z" w:initials="GLA">
    <w:p w14:paraId="70322504" w14:textId="27D38AF1" w:rsidR="00B34CE3" w:rsidRDefault="00B34CE3">
      <w:pPr>
        <w:pStyle w:val="CommentText"/>
      </w:pPr>
      <w:r>
        <w:rPr>
          <w:rStyle w:val="CommentReference"/>
        </w:rPr>
        <w:annotationRef/>
      </w:r>
      <w:r>
        <w:t>Kindly hyperlink the Privacy Policy here.</w:t>
      </w:r>
    </w:p>
  </w:comment>
  <w:comment w:id="2" w:author="GLA" w:date="2020-03-08T21:47:00Z" w:initials="GLA">
    <w:p w14:paraId="7985FA4B" w14:textId="172E823A" w:rsidR="00B34CE3" w:rsidRDefault="00B34CE3">
      <w:pPr>
        <w:pStyle w:val="CommentText"/>
      </w:pPr>
      <w:r>
        <w:rPr>
          <w:rStyle w:val="CommentReference"/>
        </w:rPr>
        <w:annotationRef/>
      </w:r>
      <w:r>
        <w:t>Kindly hyperlink the Consent and Waiver Agreement.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0322504" w15:done="0"/>
  <w15:commentEx w15:paraId="7985FA4B" w15:done="0"/>
  <w15:commentEx w15:paraId="3D1AF191" w15:done="0"/>
  <w15:commentEx w15:paraId="164DD43F" w15:done="0"/>
  <w15:commentEx w15:paraId="7E073384" w15:paraIdParent="164DD43F" w15:done="0"/>
  <w15:commentEx w15:paraId="45576B6A" w15:done="0"/>
  <w15:commentEx w15:paraId="66172B5F" w15:paraIdParent="45576B6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24984" w16cex:dateUtc="2020-06-15T13:54:00Z"/>
  <w16cex:commentExtensible w16cex:durableId="22924A47" w16cex:dateUtc="2020-06-15T13: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0322504" w16cid:durableId="220FE65D"/>
  <w16cid:commentId w16cid:paraId="7985FA4B" w16cid:durableId="220FE664"/>
  <w16cid:commentId w16cid:paraId="3D1AF191" w16cid:durableId="220F91C5"/>
  <w16cid:commentId w16cid:paraId="164DD43F" w16cid:durableId="2214DA10"/>
  <w16cid:commentId w16cid:paraId="7E073384" w16cid:durableId="22924984"/>
  <w16cid:commentId w16cid:paraId="45576B6A" w16cid:durableId="2214DA55"/>
  <w16cid:commentId w16cid:paraId="66172B5F" w16cid:durableId="22924A4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8403FE" w14:textId="77777777" w:rsidR="00830673" w:rsidRDefault="00830673">
      <w:pPr>
        <w:spacing w:after="0" w:line="240" w:lineRule="auto"/>
      </w:pPr>
      <w:r>
        <w:separator/>
      </w:r>
    </w:p>
  </w:endnote>
  <w:endnote w:type="continuationSeparator" w:id="0">
    <w:p w14:paraId="0A59E27B" w14:textId="77777777" w:rsidR="00830673" w:rsidRDefault="00830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24975C" w14:textId="77777777" w:rsidR="00B34CE3" w:rsidRPr="00223825" w:rsidRDefault="00B34CE3" w:rsidP="00B34CE3">
    <w:pPr>
      <w:pStyle w:val="Footer"/>
      <w:rPr>
        <w:rFonts w:ascii="Times New Roman" w:hAnsi="Times New Roman"/>
      </w:rPr>
    </w:pPr>
    <w:r>
      <w:rPr>
        <w:rFonts w:ascii="Times New Roman" w:hAnsi="Times New Roman"/>
      </w:rPr>
      <w:tab/>
    </w:r>
    <w:r w:rsidRPr="00223825">
      <w:rPr>
        <w:rFonts w:ascii="Times New Roman" w:hAnsi="Times New Roman"/>
      </w:rPr>
      <w:t xml:space="preserve">Page | </w:t>
    </w:r>
    <w:r w:rsidRPr="00223825">
      <w:rPr>
        <w:rFonts w:ascii="Times New Roman" w:hAnsi="Times New Roman"/>
      </w:rPr>
      <w:fldChar w:fldCharType="begin"/>
    </w:r>
    <w:r w:rsidRPr="00223825">
      <w:rPr>
        <w:rFonts w:ascii="Times New Roman" w:hAnsi="Times New Roman"/>
      </w:rPr>
      <w:instrText xml:space="preserve"> PAGE   \* MERGEFORMAT </w:instrText>
    </w:r>
    <w:r w:rsidRPr="00223825">
      <w:rPr>
        <w:rFonts w:ascii="Times New Roman" w:hAnsi="Times New Roman"/>
      </w:rPr>
      <w:fldChar w:fldCharType="separate"/>
    </w:r>
    <w:r w:rsidR="000D3AEB">
      <w:rPr>
        <w:rFonts w:ascii="Times New Roman" w:hAnsi="Times New Roman"/>
        <w:noProof/>
      </w:rPr>
      <w:t>2</w:t>
    </w:r>
    <w:r w:rsidRPr="00223825">
      <w:rPr>
        <w:rFonts w:ascii="Times New Roman" w:hAnsi="Times New Roman"/>
        <w:noProof/>
      </w:rPr>
      <w:fldChar w:fldCharType="end"/>
    </w:r>
  </w:p>
  <w:p w14:paraId="03CF836F" w14:textId="77777777" w:rsidR="00B34CE3" w:rsidRDefault="00B34CE3" w:rsidP="00B34CE3">
    <w:pPr>
      <w:pStyle w:val="Footer"/>
      <w:tabs>
        <w:tab w:val="clear" w:pos="4513"/>
        <w:tab w:val="clear" w:pos="9026"/>
        <w:tab w:val="left" w:pos="546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696AC4" w14:textId="77777777" w:rsidR="00830673" w:rsidRDefault="00830673">
      <w:pPr>
        <w:spacing w:after="0" w:line="240" w:lineRule="auto"/>
      </w:pPr>
      <w:r>
        <w:separator/>
      </w:r>
    </w:p>
  </w:footnote>
  <w:footnote w:type="continuationSeparator" w:id="0">
    <w:p w14:paraId="3D828AF0" w14:textId="77777777" w:rsidR="00830673" w:rsidRDefault="008306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BD45F9" w14:textId="77777777" w:rsidR="00B34CE3" w:rsidRPr="002E6A8C" w:rsidRDefault="00B34CE3" w:rsidP="00B34CE3">
    <w:pPr>
      <w:tabs>
        <w:tab w:val="center" w:pos="4680"/>
        <w:tab w:val="right" w:pos="9360"/>
      </w:tabs>
      <w:spacing w:after="0" w:line="240" w:lineRule="auto"/>
      <w:ind w:left="720" w:hanging="720"/>
      <w:jc w:val="right"/>
      <w:rPr>
        <w:rFonts w:ascii="Times New Roman" w:hAnsi="Times New Roman"/>
        <w:i/>
        <w:lang w:val="en-US"/>
      </w:rPr>
    </w:pPr>
    <w:proofErr w:type="spellStart"/>
    <w:r>
      <w:rPr>
        <w:rFonts w:ascii="Times New Roman" w:hAnsi="Times New Roman"/>
        <w:i/>
        <w:lang w:val="en-US"/>
      </w:rPr>
      <w:t>GameC</w:t>
    </w:r>
    <w:r w:rsidRPr="002E6A8C">
      <w:rPr>
        <w:rFonts w:ascii="Times New Roman" w:hAnsi="Times New Roman"/>
        <w:i/>
        <w:lang w:val="en-US"/>
      </w:rPr>
      <w:t>hanger</w:t>
    </w:r>
    <w:proofErr w:type="spellEnd"/>
    <w:r w:rsidRPr="002E6A8C">
      <w:rPr>
        <w:rFonts w:ascii="Times New Roman" w:hAnsi="Times New Roman"/>
        <w:i/>
        <w:lang w:val="en-US"/>
      </w:rPr>
      <w:t xml:space="preserve"> Law Advisors</w:t>
    </w:r>
  </w:p>
  <w:p w14:paraId="313214DC" w14:textId="77777777" w:rsidR="00B34CE3" w:rsidRPr="002E6A8C" w:rsidRDefault="00B34CE3" w:rsidP="00B34CE3">
    <w:pPr>
      <w:tabs>
        <w:tab w:val="center" w:pos="4680"/>
        <w:tab w:val="right" w:pos="9360"/>
      </w:tabs>
      <w:spacing w:after="0" w:line="240" w:lineRule="auto"/>
      <w:ind w:left="720" w:hanging="720"/>
      <w:jc w:val="right"/>
      <w:rPr>
        <w:rFonts w:ascii="Times New Roman" w:hAnsi="Times New Roman"/>
        <w:i/>
        <w:lang w:val="en-US"/>
      </w:rPr>
    </w:pPr>
    <w:r w:rsidRPr="002E6A8C">
      <w:rPr>
        <w:rFonts w:ascii="Times New Roman" w:hAnsi="Times New Roman"/>
        <w:i/>
        <w:lang w:val="en-US"/>
      </w:rPr>
      <w:t xml:space="preserve">                                                                                                                             Draft for Discussion</w:t>
    </w:r>
  </w:p>
  <w:p w14:paraId="695706A0" w14:textId="77777777" w:rsidR="00B34CE3" w:rsidRPr="002E6A8C" w:rsidRDefault="00B34CE3" w:rsidP="00B34CE3">
    <w:pPr>
      <w:tabs>
        <w:tab w:val="center" w:pos="4680"/>
        <w:tab w:val="right" w:pos="9360"/>
      </w:tabs>
      <w:spacing w:after="0" w:line="240" w:lineRule="auto"/>
      <w:ind w:left="720" w:hanging="720"/>
      <w:jc w:val="right"/>
      <w:rPr>
        <w:rFonts w:ascii="Times New Roman" w:hAnsi="Times New Roman"/>
        <w:i/>
        <w:lang w:val="en-US"/>
      </w:rPr>
    </w:pPr>
    <w:r w:rsidRPr="002E6A8C">
      <w:rPr>
        <w:rFonts w:ascii="Times New Roman" w:hAnsi="Times New Roman"/>
        <w:i/>
        <w:lang w:val="en-US"/>
      </w:rPr>
      <w:t xml:space="preserve">                                                                                             </w:t>
    </w:r>
    <w:r>
      <w:rPr>
        <w:rFonts w:ascii="Times New Roman" w:hAnsi="Times New Roman"/>
        <w:i/>
        <w:lang w:val="en-US"/>
      </w:rPr>
      <w:t xml:space="preserve">                          </w:t>
    </w:r>
    <w:r w:rsidRPr="002E6A8C">
      <w:rPr>
        <w:rFonts w:ascii="Times New Roman" w:hAnsi="Times New Roman"/>
        <w:i/>
        <w:lang w:val="en-US"/>
      </w:rPr>
      <w:t>Privileged and Confidential</w:t>
    </w:r>
  </w:p>
  <w:p w14:paraId="4AA605A3" w14:textId="77777777" w:rsidR="00B34CE3" w:rsidRDefault="00B34CE3">
    <w:pPr>
      <w:pStyle w:val="Header"/>
    </w:pPr>
  </w:p>
  <w:p w14:paraId="5E330C10" w14:textId="77777777" w:rsidR="00B34CE3" w:rsidRDefault="00B34CE3" w:rsidP="00B34CE3">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A34D69"/>
    <w:multiLevelType w:val="multilevel"/>
    <w:tmpl w:val="94A4FF9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66F63DE4"/>
    <w:multiLevelType w:val="multilevel"/>
    <w:tmpl w:val="94A4FF98"/>
    <w:lvl w:ilvl="0">
      <w:start w:val="1"/>
      <w:numFmt w:val="decimal"/>
      <w:lvlText w:val="%1."/>
      <w:lvlJc w:val="left"/>
      <w:pPr>
        <w:ind w:left="720" w:hanging="360"/>
      </w:pPr>
      <w:rPr>
        <w:rFonts w:hint="default"/>
        <w:b/>
      </w:rPr>
    </w:lvl>
    <w:lvl w:ilvl="1">
      <w:start w:val="1"/>
      <w:numFmt w:val="decimal"/>
      <w:isLgl/>
      <w:lvlText w:val="%1.%2."/>
      <w:lvlJc w:val="left"/>
      <w:pPr>
        <w:ind w:left="360" w:hanging="360"/>
      </w:pPr>
      <w:rPr>
        <w:rFonts w:hint="default"/>
        <w:b w:val="0"/>
      </w:rPr>
    </w:lvl>
    <w:lvl w:ilvl="2">
      <w:start w:val="1"/>
      <w:numFmt w:val="decimal"/>
      <w:isLgl/>
      <w:lvlText w:val="%1.%2.%3."/>
      <w:lvlJc w:val="left"/>
      <w:pPr>
        <w:ind w:left="1146"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LA">
    <w15:presenceInfo w15:providerId="None" w15:userId="GLA"/>
  </w15:person>
  <w15:person w15:author="Gervin Gonsalves">
    <w15:presenceInfo w15:providerId="Windows Live" w15:userId="0bdaf69d22c48d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trackRevisions/>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9EC"/>
    <w:rsid w:val="00015507"/>
    <w:rsid w:val="00016CE8"/>
    <w:rsid w:val="0002061C"/>
    <w:rsid w:val="00030670"/>
    <w:rsid w:val="0004072D"/>
    <w:rsid w:val="00075A9A"/>
    <w:rsid w:val="00076582"/>
    <w:rsid w:val="00076F40"/>
    <w:rsid w:val="000B0A3D"/>
    <w:rsid w:val="000B42E9"/>
    <w:rsid w:val="000D3AEB"/>
    <w:rsid w:val="00146EF5"/>
    <w:rsid w:val="00161525"/>
    <w:rsid w:val="00161E62"/>
    <w:rsid w:val="00162A19"/>
    <w:rsid w:val="0018312F"/>
    <w:rsid w:val="001F0D43"/>
    <w:rsid w:val="002408EE"/>
    <w:rsid w:val="002703EF"/>
    <w:rsid w:val="00273987"/>
    <w:rsid w:val="002B1D96"/>
    <w:rsid w:val="002B4057"/>
    <w:rsid w:val="002B6DFB"/>
    <w:rsid w:val="00303A9F"/>
    <w:rsid w:val="0030463F"/>
    <w:rsid w:val="003566F4"/>
    <w:rsid w:val="003F7984"/>
    <w:rsid w:val="004009AF"/>
    <w:rsid w:val="0041318B"/>
    <w:rsid w:val="0048025A"/>
    <w:rsid w:val="00487AD9"/>
    <w:rsid w:val="004C0A96"/>
    <w:rsid w:val="005110FC"/>
    <w:rsid w:val="00516428"/>
    <w:rsid w:val="00520312"/>
    <w:rsid w:val="00526E53"/>
    <w:rsid w:val="005739EC"/>
    <w:rsid w:val="0058476E"/>
    <w:rsid w:val="005920B6"/>
    <w:rsid w:val="005C74EF"/>
    <w:rsid w:val="005E23D7"/>
    <w:rsid w:val="005E6E83"/>
    <w:rsid w:val="005F0F70"/>
    <w:rsid w:val="00644B1F"/>
    <w:rsid w:val="0064738D"/>
    <w:rsid w:val="006752F3"/>
    <w:rsid w:val="006933C3"/>
    <w:rsid w:val="006A2403"/>
    <w:rsid w:val="006D6E01"/>
    <w:rsid w:val="006F7FD8"/>
    <w:rsid w:val="00714346"/>
    <w:rsid w:val="00736D2C"/>
    <w:rsid w:val="007620F7"/>
    <w:rsid w:val="00793EA9"/>
    <w:rsid w:val="007A585E"/>
    <w:rsid w:val="007D0635"/>
    <w:rsid w:val="007D25A1"/>
    <w:rsid w:val="00805510"/>
    <w:rsid w:val="00830673"/>
    <w:rsid w:val="008468CD"/>
    <w:rsid w:val="00857790"/>
    <w:rsid w:val="00862796"/>
    <w:rsid w:val="00870F3A"/>
    <w:rsid w:val="0087760D"/>
    <w:rsid w:val="008A5668"/>
    <w:rsid w:val="008B3535"/>
    <w:rsid w:val="008C3783"/>
    <w:rsid w:val="008C72AC"/>
    <w:rsid w:val="008D2A99"/>
    <w:rsid w:val="00943920"/>
    <w:rsid w:val="00960214"/>
    <w:rsid w:val="00971E3F"/>
    <w:rsid w:val="009928C6"/>
    <w:rsid w:val="009938EF"/>
    <w:rsid w:val="009F0060"/>
    <w:rsid w:val="00A15991"/>
    <w:rsid w:val="00A62239"/>
    <w:rsid w:val="00A65DC6"/>
    <w:rsid w:val="00AA74B3"/>
    <w:rsid w:val="00AC5516"/>
    <w:rsid w:val="00B045E0"/>
    <w:rsid w:val="00B04F27"/>
    <w:rsid w:val="00B26928"/>
    <w:rsid w:val="00B34CE3"/>
    <w:rsid w:val="00B55018"/>
    <w:rsid w:val="00BC0CE8"/>
    <w:rsid w:val="00BC6CB5"/>
    <w:rsid w:val="00BE6F77"/>
    <w:rsid w:val="00C123DD"/>
    <w:rsid w:val="00C36768"/>
    <w:rsid w:val="00C4082B"/>
    <w:rsid w:val="00C473E6"/>
    <w:rsid w:val="00C518F5"/>
    <w:rsid w:val="00C667D3"/>
    <w:rsid w:val="00C80FEA"/>
    <w:rsid w:val="00C83017"/>
    <w:rsid w:val="00D455DE"/>
    <w:rsid w:val="00D717FA"/>
    <w:rsid w:val="00DC5204"/>
    <w:rsid w:val="00DD2E4D"/>
    <w:rsid w:val="00DF7B09"/>
    <w:rsid w:val="00E149D2"/>
    <w:rsid w:val="00E227EC"/>
    <w:rsid w:val="00E41623"/>
    <w:rsid w:val="00EA5A58"/>
    <w:rsid w:val="00F6163E"/>
    <w:rsid w:val="00F92D76"/>
    <w:rsid w:val="00FB6614"/>
    <w:rsid w:val="00FD277C"/>
    <w:rsid w:val="00FE535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79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9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9EC"/>
    <w:pPr>
      <w:ind w:left="720"/>
      <w:contextualSpacing/>
    </w:pPr>
  </w:style>
  <w:style w:type="character" w:styleId="CommentReference">
    <w:name w:val="annotation reference"/>
    <w:basedOn w:val="DefaultParagraphFont"/>
    <w:uiPriority w:val="99"/>
    <w:semiHidden/>
    <w:unhideWhenUsed/>
    <w:rsid w:val="005739EC"/>
    <w:rPr>
      <w:sz w:val="16"/>
      <w:szCs w:val="16"/>
    </w:rPr>
  </w:style>
  <w:style w:type="paragraph" w:styleId="CommentText">
    <w:name w:val="annotation text"/>
    <w:basedOn w:val="Normal"/>
    <w:link w:val="CommentTextChar"/>
    <w:uiPriority w:val="99"/>
    <w:unhideWhenUsed/>
    <w:rsid w:val="005739EC"/>
    <w:pPr>
      <w:spacing w:line="240" w:lineRule="auto"/>
    </w:pPr>
    <w:rPr>
      <w:sz w:val="20"/>
      <w:szCs w:val="20"/>
    </w:rPr>
  </w:style>
  <w:style w:type="character" w:customStyle="1" w:styleId="CommentTextChar">
    <w:name w:val="Comment Text Char"/>
    <w:basedOn w:val="DefaultParagraphFont"/>
    <w:link w:val="CommentText"/>
    <w:uiPriority w:val="99"/>
    <w:rsid w:val="005739EC"/>
    <w:rPr>
      <w:sz w:val="20"/>
      <w:szCs w:val="20"/>
    </w:rPr>
  </w:style>
  <w:style w:type="paragraph" w:styleId="Header">
    <w:name w:val="header"/>
    <w:basedOn w:val="Normal"/>
    <w:link w:val="HeaderChar"/>
    <w:uiPriority w:val="99"/>
    <w:unhideWhenUsed/>
    <w:rsid w:val="005739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9EC"/>
  </w:style>
  <w:style w:type="paragraph" w:styleId="Footer">
    <w:name w:val="footer"/>
    <w:basedOn w:val="Normal"/>
    <w:link w:val="FooterChar"/>
    <w:uiPriority w:val="99"/>
    <w:unhideWhenUsed/>
    <w:rsid w:val="005739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9EC"/>
  </w:style>
  <w:style w:type="paragraph" w:styleId="BalloonText">
    <w:name w:val="Balloon Text"/>
    <w:basedOn w:val="Normal"/>
    <w:link w:val="BalloonTextChar"/>
    <w:uiPriority w:val="99"/>
    <w:semiHidden/>
    <w:unhideWhenUsed/>
    <w:rsid w:val="005739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39EC"/>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4082B"/>
    <w:rPr>
      <w:b/>
      <w:bCs/>
    </w:rPr>
  </w:style>
  <w:style w:type="character" w:customStyle="1" w:styleId="CommentSubjectChar">
    <w:name w:val="Comment Subject Char"/>
    <w:basedOn w:val="CommentTextChar"/>
    <w:link w:val="CommentSubject"/>
    <w:uiPriority w:val="99"/>
    <w:semiHidden/>
    <w:rsid w:val="00C4082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9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9EC"/>
    <w:pPr>
      <w:ind w:left="720"/>
      <w:contextualSpacing/>
    </w:pPr>
  </w:style>
  <w:style w:type="character" w:styleId="CommentReference">
    <w:name w:val="annotation reference"/>
    <w:basedOn w:val="DefaultParagraphFont"/>
    <w:uiPriority w:val="99"/>
    <w:semiHidden/>
    <w:unhideWhenUsed/>
    <w:rsid w:val="005739EC"/>
    <w:rPr>
      <w:sz w:val="16"/>
      <w:szCs w:val="16"/>
    </w:rPr>
  </w:style>
  <w:style w:type="paragraph" w:styleId="CommentText">
    <w:name w:val="annotation text"/>
    <w:basedOn w:val="Normal"/>
    <w:link w:val="CommentTextChar"/>
    <w:uiPriority w:val="99"/>
    <w:unhideWhenUsed/>
    <w:rsid w:val="005739EC"/>
    <w:pPr>
      <w:spacing w:line="240" w:lineRule="auto"/>
    </w:pPr>
    <w:rPr>
      <w:sz w:val="20"/>
      <w:szCs w:val="20"/>
    </w:rPr>
  </w:style>
  <w:style w:type="character" w:customStyle="1" w:styleId="CommentTextChar">
    <w:name w:val="Comment Text Char"/>
    <w:basedOn w:val="DefaultParagraphFont"/>
    <w:link w:val="CommentText"/>
    <w:uiPriority w:val="99"/>
    <w:rsid w:val="005739EC"/>
    <w:rPr>
      <w:sz w:val="20"/>
      <w:szCs w:val="20"/>
    </w:rPr>
  </w:style>
  <w:style w:type="paragraph" w:styleId="Header">
    <w:name w:val="header"/>
    <w:basedOn w:val="Normal"/>
    <w:link w:val="HeaderChar"/>
    <w:uiPriority w:val="99"/>
    <w:unhideWhenUsed/>
    <w:rsid w:val="005739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9EC"/>
  </w:style>
  <w:style w:type="paragraph" w:styleId="Footer">
    <w:name w:val="footer"/>
    <w:basedOn w:val="Normal"/>
    <w:link w:val="FooterChar"/>
    <w:uiPriority w:val="99"/>
    <w:unhideWhenUsed/>
    <w:rsid w:val="005739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9EC"/>
  </w:style>
  <w:style w:type="paragraph" w:styleId="BalloonText">
    <w:name w:val="Balloon Text"/>
    <w:basedOn w:val="Normal"/>
    <w:link w:val="BalloonTextChar"/>
    <w:uiPriority w:val="99"/>
    <w:semiHidden/>
    <w:unhideWhenUsed/>
    <w:rsid w:val="005739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39EC"/>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4082B"/>
    <w:rPr>
      <w:b/>
      <w:bCs/>
    </w:rPr>
  </w:style>
  <w:style w:type="character" w:customStyle="1" w:styleId="CommentSubjectChar">
    <w:name w:val="Comment Subject Char"/>
    <w:basedOn w:val="CommentTextChar"/>
    <w:link w:val="CommentSubject"/>
    <w:uiPriority w:val="99"/>
    <w:semiHidden/>
    <w:rsid w:val="00C4082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commentsExtended" Target="commentsExtended.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3318</Words>
  <Characters>18913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c:creator>
  <cp:keywords/>
  <dc:description/>
  <cp:lastModifiedBy>GLA</cp:lastModifiedBy>
  <cp:revision>23</cp:revision>
  <dcterms:created xsi:type="dcterms:W3CDTF">2020-03-12T11:40:00Z</dcterms:created>
  <dcterms:modified xsi:type="dcterms:W3CDTF">2020-06-19T15:02:00Z</dcterms:modified>
</cp:coreProperties>
</file>