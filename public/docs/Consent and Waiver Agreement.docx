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DD1245" w14:textId="04BB9AE7" w:rsidR="00DD0343" w:rsidRPr="00D12984" w:rsidRDefault="00DD0343" w:rsidP="00DD0343">
      <w:pPr>
        <w:jc w:val="center"/>
        <w:rPr>
          <w:rFonts w:ascii="Sylfaen" w:hAnsi="Sylfaen"/>
          <w:b/>
          <w:bCs/>
        </w:rPr>
      </w:pPr>
      <w:r>
        <w:rPr>
          <w:rFonts w:ascii="Sylfaen" w:hAnsi="Sylfaen"/>
          <w:b/>
          <w:bCs/>
        </w:rPr>
        <w:t>CONSENT AND WAIVER</w:t>
      </w:r>
      <w:r w:rsidR="00A64C2A">
        <w:rPr>
          <w:rFonts w:ascii="Sylfaen" w:hAnsi="Sylfaen"/>
          <w:b/>
          <w:bCs/>
        </w:rPr>
        <w:t xml:space="preserve"> AGREEMENT</w:t>
      </w:r>
    </w:p>
    <w:p w14:paraId="4512AA6C" w14:textId="401A0632" w:rsidR="00DD0343" w:rsidRDefault="00DD0343" w:rsidP="00DD0343">
      <w:pPr>
        <w:jc w:val="both"/>
        <w:rPr>
          <w:rFonts w:ascii="Sylfaen" w:hAnsi="Sylfaen"/>
        </w:rPr>
      </w:pPr>
    </w:p>
    <w:p w14:paraId="4AB1FA4D" w14:textId="3986D92D" w:rsidR="00987E61" w:rsidRPr="00987E61" w:rsidRDefault="00987E61" w:rsidP="00201393">
      <w:pPr>
        <w:pStyle w:val="ListParagraph"/>
        <w:numPr>
          <w:ilvl w:val="0"/>
          <w:numId w:val="1"/>
        </w:numPr>
        <w:ind w:hanging="786"/>
        <w:jc w:val="both"/>
        <w:rPr>
          <w:rFonts w:ascii="Sylfaen" w:hAnsi="Sylfaen"/>
        </w:rPr>
      </w:pPr>
      <w:r>
        <w:rPr>
          <w:rFonts w:ascii="Sylfaen" w:hAnsi="Sylfaen"/>
          <w:b/>
          <w:bCs/>
        </w:rPr>
        <w:t>Background</w:t>
      </w:r>
    </w:p>
    <w:p w14:paraId="05466FD0" w14:textId="77777777" w:rsidR="00987E61" w:rsidRDefault="00987E61" w:rsidP="00987E61">
      <w:pPr>
        <w:pStyle w:val="ListParagraph"/>
        <w:jc w:val="both"/>
        <w:rPr>
          <w:rFonts w:ascii="Sylfaen" w:hAnsi="Sylfaen"/>
        </w:rPr>
      </w:pPr>
    </w:p>
    <w:p w14:paraId="3473FF96" w14:textId="2958B204" w:rsidR="00035EB7" w:rsidRPr="005C64A6" w:rsidRDefault="00035EB7" w:rsidP="00201393">
      <w:pPr>
        <w:pStyle w:val="ListParagraph"/>
        <w:numPr>
          <w:ilvl w:val="1"/>
          <w:numId w:val="1"/>
        </w:numPr>
        <w:ind w:left="426" w:hanging="852"/>
        <w:jc w:val="both"/>
        <w:rPr>
          <w:rFonts w:ascii="Sylfaen" w:hAnsi="Sylfaen"/>
        </w:rPr>
      </w:pPr>
      <w:r>
        <w:rPr>
          <w:rFonts w:ascii="Sylfaen" w:hAnsi="Sylfaen"/>
        </w:rPr>
        <w:t xml:space="preserve">For the purpose of this </w:t>
      </w:r>
      <w:r w:rsidR="00A64C2A">
        <w:rPr>
          <w:rFonts w:ascii="Sylfaen" w:hAnsi="Sylfaen"/>
        </w:rPr>
        <w:t>Consent and Waiver Agreement (“</w:t>
      </w:r>
      <w:r w:rsidR="00A64C2A">
        <w:rPr>
          <w:rFonts w:ascii="Sylfaen" w:hAnsi="Sylfaen"/>
          <w:b/>
          <w:bCs/>
        </w:rPr>
        <w:t>Agreement</w:t>
      </w:r>
      <w:r w:rsidR="00A64C2A">
        <w:rPr>
          <w:rFonts w:ascii="Sylfaen" w:hAnsi="Sylfaen"/>
        </w:rPr>
        <w:t>”)</w:t>
      </w:r>
      <w:r>
        <w:rPr>
          <w:rFonts w:ascii="Sylfaen" w:hAnsi="Sylfaen"/>
        </w:rPr>
        <w:t>, all the capitalised words shall have the same meaning as prescribed to them in the terms of use or privacy policy documents available on website run by Microgravity Ventures Private Limited (“</w:t>
      </w:r>
      <w:r>
        <w:rPr>
          <w:rFonts w:ascii="Sylfaen" w:hAnsi="Sylfaen"/>
          <w:b/>
          <w:bCs/>
        </w:rPr>
        <w:t>Company</w:t>
      </w:r>
      <w:r>
        <w:rPr>
          <w:rFonts w:ascii="Sylfaen" w:hAnsi="Sylfaen"/>
        </w:rPr>
        <w:t xml:space="preserve">”). </w:t>
      </w:r>
    </w:p>
    <w:p w14:paraId="35E53020" w14:textId="77777777" w:rsidR="00035EB7" w:rsidRDefault="00035EB7" w:rsidP="00035EB7">
      <w:pPr>
        <w:pStyle w:val="ListParagraph"/>
        <w:jc w:val="both"/>
        <w:rPr>
          <w:rFonts w:ascii="Sylfaen" w:hAnsi="Sylfaen"/>
        </w:rPr>
      </w:pPr>
    </w:p>
    <w:p w14:paraId="431D21C6" w14:textId="079FBFD1" w:rsidR="00A64C2A" w:rsidRDefault="00035EB7" w:rsidP="00201393">
      <w:pPr>
        <w:pStyle w:val="ListParagraph"/>
        <w:numPr>
          <w:ilvl w:val="1"/>
          <w:numId w:val="1"/>
        </w:numPr>
        <w:ind w:left="426" w:hanging="852"/>
        <w:jc w:val="both"/>
        <w:rPr>
          <w:rFonts w:ascii="Sylfaen" w:hAnsi="Sylfaen"/>
        </w:rPr>
      </w:pPr>
      <w:r>
        <w:rPr>
          <w:rFonts w:ascii="Sylfaen" w:hAnsi="Sylfaen"/>
        </w:rPr>
        <w:t xml:space="preserve">For the purpose of this </w:t>
      </w:r>
      <w:r w:rsidR="00A64C2A">
        <w:rPr>
          <w:rFonts w:ascii="Sylfaen" w:hAnsi="Sylfaen"/>
        </w:rPr>
        <w:t>Agreement</w:t>
      </w:r>
      <w:r>
        <w:rPr>
          <w:rFonts w:ascii="Sylfaen" w:hAnsi="Sylfaen"/>
        </w:rPr>
        <w:t>, w</w:t>
      </w:r>
      <w:r w:rsidRPr="00D12984">
        <w:rPr>
          <w:rFonts w:ascii="Sylfaen" w:hAnsi="Sylfaen"/>
        </w:rPr>
        <w:t>herever the context so requires "</w:t>
      </w:r>
      <w:r w:rsidRPr="00D12984">
        <w:rPr>
          <w:rFonts w:ascii="Sylfaen" w:hAnsi="Sylfaen"/>
          <w:b/>
        </w:rPr>
        <w:t>you</w:t>
      </w:r>
      <w:r w:rsidRPr="00D12984">
        <w:rPr>
          <w:rFonts w:ascii="Sylfaen" w:hAnsi="Sylfaen"/>
        </w:rPr>
        <w:t>", “</w:t>
      </w:r>
      <w:r w:rsidRPr="00D12984">
        <w:rPr>
          <w:rFonts w:ascii="Sylfaen" w:hAnsi="Sylfaen"/>
          <w:b/>
        </w:rPr>
        <w:t>your</w:t>
      </w:r>
      <w:r w:rsidRPr="00D12984">
        <w:rPr>
          <w:rFonts w:ascii="Sylfaen" w:hAnsi="Sylfaen"/>
        </w:rPr>
        <w:t>”, “</w:t>
      </w:r>
      <w:r w:rsidRPr="00D12984">
        <w:rPr>
          <w:rFonts w:ascii="Sylfaen" w:hAnsi="Sylfaen"/>
          <w:b/>
        </w:rPr>
        <w:t>user</w:t>
      </w:r>
      <w:r w:rsidRPr="00D12984">
        <w:rPr>
          <w:rFonts w:ascii="Sylfaen" w:hAnsi="Sylfaen"/>
        </w:rPr>
        <w:t>” or “</w:t>
      </w:r>
      <w:r w:rsidRPr="00D12984">
        <w:rPr>
          <w:rFonts w:ascii="Sylfaen" w:hAnsi="Sylfaen"/>
          <w:b/>
        </w:rPr>
        <w:t>customer</w:t>
      </w:r>
      <w:r w:rsidRPr="00D12984">
        <w:rPr>
          <w:rFonts w:ascii="Sylfaen" w:hAnsi="Sylfaen"/>
        </w:rPr>
        <w:t xml:space="preserve">” shall mean any natural or legal person who </w:t>
      </w:r>
      <w:r w:rsidR="00A64C2A">
        <w:rPr>
          <w:rFonts w:ascii="Sylfaen" w:hAnsi="Sylfaen"/>
        </w:rPr>
        <w:t xml:space="preserve">visits the Company Premise to use the Company Products. </w:t>
      </w:r>
      <w:r w:rsidRPr="00D12984">
        <w:rPr>
          <w:rFonts w:ascii="Sylfaen" w:hAnsi="Sylfaen"/>
        </w:rPr>
        <w:t>The term “</w:t>
      </w:r>
      <w:r w:rsidRPr="00D12984">
        <w:rPr>
          <w:rFonts w:ascii="Sylfaen" w:hAnsi="Sylfaen"/>
          <w:b/>
        </w:rPr>
        <w:t>we</w:t>
      </w:r>
      <w:r w:rsidRPr="00D12984">
        <w:rPr>
          <w:rFonts w:ascii="Sylfaen" w:hAnsi="Sylfaen"/>
        </w:rPr>
        <w:t>”, “</w:t>
      </w:r>
      <w:r w:rsidRPr="00D12984">
        <w:rPr>
          <w:rFonts w:ascii="Sylfaen" w:hAnsi="Sylfaen"/>
          <w:b/>
        </w:rPr>
        <w:t>us</w:t>
      </w:r>
      <w:r w:rsidRPr="00D12984">
        <w:rPr>
          <w:rFonts w:ascii="Sylfaen" w:hAnsi="Sylfaen"/>
        </w:rPr>
        <w:t>”, “</w:t>
      </w:r>
      <w:r w:rsidRPr="00D12984">
        <w:rPr>
          <w:rFonts w:ascii="Sylfaen" w:hAnsi="Sylfaen"/>
          <w:b/>
        </w:rPr>
        <w:t>our</w:t>
      </w:r>
      <w:r w:rsidRPr="00D12984">
        <w:rPr>
          <w:rFonts w:ascii="Sylfaen" w:hAnsi="Sylfaen"/>
        </w:rPr>
        <w:t>” shall mean the Company</w:t>
      </w:r>
      <w:r w:rsidR="00A64C2A">
        <w:rPr>
          <w:rFonts w:ascii="Sylfaen" w:hAnsi="Sylfaen"/>
        </w:rPr>
        <w:t>.</w:t>
      </w:r>
    </w:p>
    <w:p w14:paraId="3DDFD9E7" w14:textId="4FB73946" w:rsidR="00A64C2A" w:rsidRDefault="00A64C2A" w:rsidP="00A64C2A">
      <w:pPr>
        <w:pStyle w:val="ListParagraph"/>
        <w:jc w:val="both"/>
        <w:rPr>
          <w:rFonts w:ascii="Sylfaen" w:hAnsi="Sylfaen"/>
        </w:rPr>
      </w:pPr>
      <w:r>
        <w:rPr>
          <w:rFonts w:ascii="Sylfaen" w:hAnsi="Sylfaen"/>
        </w:rPr>
        <w:t xml:space="preserve"> </w:t>
      </w:r>
    </w:p>
    <w:p w14:paraId="07795D9B" w14:textId="600627A8" w:rsidR="006570CA" w:rsidRDefault="006570CA" w:rsidP="00201393">
      <w:pPr>
        <w:pStyle w:val="ListParagraph"/>
        <w:numPr>
          <w:ilvl w:val="1"/>
          <w:numId w:val="1"/>
        </w:numPr>
        <w:ind w:left="426" w:hanging="852"/>
        <w:jc w:val="both"/>
        <w:rPr>
          <w:rFonts w:ascii="Sylfaen" w:hAnsi="Sylfaen"/>
        </w:rPr>
      </w:pPr>
      <w:r w:rsidRPr="005C64A6">
        <w:rPr>
          <w:rFonts w:ascii="Sylfaen" w:hAnsi="Sylfaen"/>
        </w:rPr>
        <w:t xml:space="preserve">By </w:t>
      </w:r>
      <w:r w:rsidR="00987E61">
        <w:rPr>
          <w:rFonts w:ascii="Sylfaen" w:hAnsi="Sylfaen"/>
        </w:rPr>
        <w:t xml:space="preserve">purchasing the tickets to use the Company Products you are </w:t>
      </w:r>
      <w:r w:rsidRPr="005C64A6">
        <w:rPr>
          <w:rFonts w:ascii="Sylfaen" w:hAnsi="Sylfaen"/>
        </w:rPr>
        <w:t xml:space="preserve">agreeing to </w:t>
      </w:r>
      <w:r w:rsidR="00987E61">
        <w:rPr>
          <w:rFonts w:ascii="Sylfaen" w:hAnsi="Sylfaen"/>
        </w:rPr>
        <w:t>the terms and conditions stated in this Agreement.</w:t>
      </w:r>
    </w:p>
    <w:p w14:paraId="672C3803" w14:textId="77777777" w:rsidR="00987E61" w:rsidRPr="00987E61" w:rsidRDefault="00987E61" w:rsidP="00987E61">
      <w:pPr>
        <w:pStyle w:val="ListParagraph"/>
        <w:jc w:val="both"/>
        <w:rPr>
          <w:rFonts w:ascii="Sylfaen" w:hAnsi="Sylfaen"/>
        </w:rPr>
      </w:pPr>
    </w:p>
    <w:p w14:paraId="7820C467" w14:textId="2B1F4283" w:rsidR="00DD0343" w:rsidRPr="00D12984" w:rsidRDefault="0039312C" w:rsidP="00DD0343">
      <w:pPr>
        <w:pStyle w:val="ListParagraph"/>
        <w:numPr>
          <w:ilvl w:val="0"/>
          <w:numId w:val="1"/>
        </w:numPr>
        <w:ind w:hanging="720"/>
        <w:jc w:val="both"/>
        <w:rPr>
          <w:rFonts w:ascii="Sylfaen" w:hAnsi="Sylfaen"/>
        </w:rPr>
      </w:pPr>
      <w:r>
        <w:rPr>
          <w:rFonts w:ascii="Sylfaen" w:hAnsi="Sylfaen"/>
          <w:b/>
        </w:rPr>
        <w:t>Capacity and Authority</w:t>
      </w:r>
    </w:p>
    <w:p w14:paraId="1C1B9516" w14:textId="77777777" w:rsidR="00DD0343" w:rsidRPr="00D12984" w:rsidRDefault="00DD0343" w:rsidP="00DD0343">
      <w:pPr>
        <w:pStyle w:val="ListParagraph"/>
        <w:jc w:val="both"/>
        <w:rPr>
          <w:rFonts w:ascii="Sylfaen" w:hAnsi="Sylfaen"/>
          <w:b/>
        </w:rPr>
      </w:pPr>
    </w:p>
    <w:p w14:paraId="238D0F15" w14:textId="54E0E6F1" w:rsidR="0039312C" w:rsidRDefault="0039312C" w:rsidP="00201393">
      <w:pPr>
        <w:pStyle w:val="ListParagraph"/>
        <w:numPr>
          <w:ilvl w:val="1"/>
          <w:numId w:val="1"/>
        </w:numPr>
        <w:ind w:left="426" w:hanging="852"/>
        <w:jc w:val="both"/>
        <w:rPr>
          <w:rFonts w:ascii="Sylfaen" w:hAnsi="Sylfaen"/>
        </w:rPr>
      </w:pPr>
      <w:r w:rsidRPr="00D12984">
        <w:rPr>
          <w:rFonts w:ascii="Sylfaen" w:hAnsi="Sylfaen"/>
        </w:rPr>
        <w:t xml:space="preserve">By agreeing to use </w:t>
      </w:r>
      <w:r>
        <w:rPr>
          <w:rFonts w:ascii="Sylfaen" w:hAnsi="Sylfaen"/>
        </w:rPr>
        <w:t>the Company Products</w:t>
      </w:r>
      <w:r w:rsidRPr="00D12984">
        <w:rPr>
          <w:rFonts w:ascii="Sylfaen" w:hAnsi="Sylfaen"/>
        </w:rPr>
        <w:t>, you confirm that you are</w:t>
      </w:r>
      <w:r w:rsidR="00404661">
        <w:rPr>
          <w:rFonts w:ascii="Sylfaen" w:hAnsi="Sylfaen"/>
        </w:rPr>
        <w:t xml:space="preserve"> above 18 years of age and</w:t>
      </w:r>
      <w:r w:rsidRPr="00D12984">
        <w:rPr>
          <w:rFonts w:ascii="Sylfaen" w:hAnsi="Sylfaen"/>
        </w:rPr>
        <w:t xml:space="preserve"> not a minor and are competent to contract as understood within the meaning of the Indian Contract Act, 1872.</w:t>
      </w:r>
    </w:p>
    <w:p w14:paraId="2E16BDE7" w14:textId="77777777" w:rsidR="003F0507" w:rsidRDefault="003F0507" w:rsidP="003F0507">
      <w:pPr>
        <w:pStyle w:val="ListParagraph"/>
        <w:jc w:val="both"/>
        <w:rPr>
          <w:rFonts w:ascii="Sylfaen" w:hAnsi="Sylfaen"/>
        </w:rPr>
      </w:pPr>
    </w:p>
    <w:p w14:paraId="2CDE2163" w14:textId="5E32DAE0" w:rsidR="0039312C" w:rsidRDefault="0039312C" w:rsidP="00201393">
      <w:pPr>
        <w:pStyle w:val="ListParagraph"/>
        <w:numPr>
          <w:ilvl w:val="1"/>
          <w:numId w:val="1"/>
        </w:numPr>
        <w:ind w:left="426" w:hanging="852"/>
        <w:jc w:val="both"/>
        <w:rPr>
          <w:rFonts w:ascii="Sylfaen" w:hAnsi="Sylfaen"/>
        </w:rPr>
      </w:pPr>
      <w:r>
        <w:rPr>
          <w:rFonts w:ascii="Sylfaen" w:hAnsi="Sylfaen"/>
        </w:rPr>
        <w:t xml:space="preserve">In the event that you are purchasing the ticket for any minor, then you </w:t>
      </w:r>
      <w:r w:rsidR="00DE5566">
        <w:rPr>
          <w:rFonts w:ascii="Sylfaen" w:hAnsi="Sylfaen"/>
        </w:rPr>
        <w:t>warrant</w:t>
      </w:r>
      <w:r>
        <w:rPr>
          <w:rFonts w:ascii="Sylfaen" w:hAnsi="Sylfaen"/>
        </w:rPr>
        <w:t xml:space="preserve"> that you</w:t>
      </w:r>
      <w:r w:rsidR="003F0507">
        <w:rPr>
          <w:rFonts w:ascii="Sylfaen" w:hAnsi="Sylfaen"/>
        </w:rPr>
        <w:t xml:space="preserve"> have full authority as or on behalf of the parent or legal guardian of such minor.</w:t>
      </w:r>
    </w:p>
    <w:p w14:paraId="4BCB92C2" w14:textId="48C1E906" w:rsidR="00DD0343" w:rsidRPr="00D12984" w:rsidRDefault="003F0507" w:rsidP="003F0507">
      <w:pPr>
        <w:pStyle w:val="ListParagraph"/>
        <w:jc w:val="both"/>
        <w:rPr>
          <w:rFonts w:ascii="Sylfaen" w:hAnsi="Sylfaen"/>
        </w:rPr>
      </w:pPr>
      <w:r w:rsidRPr="00D12984">
        <w:rPr>
          <w:rFonts w:ascii="Sylfaen" w:hAnsi="Sylfaen"/>
        </w:rPr>
        <w:t xml:space="preserve"> </w:t>
      </w:r>
    </w:p>
    <w:p w14:paraId="5BCA0261" w14:textId="76282448" w:rsidR="00DD0343" w:rsidRPr="00D12984" w:rsidRDefault="00AA083C" w:rsidP="00DD0343">
      <w:pPr>
        <w:pStyle w:val="ListParagraph"/>
        <w:numPr>
          <w:ilvl w:val="0"/>
          <w:numId w:val="1"/>
        </w:numPr>
        <w:ind w:hanging="720"/>
        <w:jc w:val="both"/>
        <w:rPr>
          <w:rFonts w:ascii="Sylfaen" w:hAnsi="Sylfaen"/>
        </w:rPr>
      </w:pPr>
      <w:r>
        <w:rPr>
          <w:rFonts w:ascii="Sylfaen" w:hAnsi="Sylfaen"/>
          <w:b/>
        </w:rPr>
        <w:t>Acknowledgement of Risk</w:t>
      </w:r>
    </w:p>
    <w:p w14:paraId="6FCA1E46" w14:textId="77777777" w:rsidR="00DD0343" w:rsidRPr="00D12984" w:rsidRDefault="00DD0343" w:rsidP="00DD0343">
      <w:pPr>
        <w:pStyle w:val="ListParagraph"/>
        <w:jc w:val="both"/>
        <w:rPr>
          <w:rFonts w:ascii="Sylfaen" w:hAnsi="Sylfaen"/>
        </w:rPr>
      </w:pPr>
    </w:p>
    <w:p w14:paraId="37F857DE" w14:textId="433E2E3E" w:rsidR="00DD0343" w:rsidRDefault="00AA083C" w:rsidP="00201393">
      <w:pPr>
        <w:pStyle w:val="ListParagraph"/>
        <w:numPr>
          <w:ilvl w:val="1"/>
          <w:numId w:val="1"/>
        </w:numPr>
        <w:ind w:left="426" w:hanging="852"/>
        <w:jc w:val="both"/>
        <w:rPr>
          <w:rFonts w:ascii="Sylfaen" w:hAnsi="Sylfaen"/>
        </w:rPr>
      </w:pPr>
      <w:r>
        <w:rPr>
          <w:rFonts w:ascii="Sylfaen" w:hAnsi="Sylfaen"/>
        </w:rPr>
        <w:t xml:space="preserve">The </w:t>
      </w:r>
      <w:r w:rsidR="00E6740D">
        <w:rPr>
          <w:rFonts w:ascii="Sylfaen" w:hAnsi="Sylfaen"/>
        </w:rPr>
        <w:t>Company Products include virtual reality simulation technology and equipments</w:t>
      </w:r>
      <w:r w:rsidR="00DE5566">
        <w:rPr>
          <w:rFonts w:ascii="Sylfaen" w:hAnsi="Sylfaen"/>
        </w:rPr>
        <w:t>, use of motion capture and tracking technology, wireless controllers, head mounted virtual reality displays, untethered virtual reality simulation technology and equipment</w:t>
      </w:r>
      <w:r w:rsidR="00E6740D">
        <w:rPr>
          <w:rFonts w:ascii="Sylfaen" w:hAnsi="Sylfaen"/>
        </w:rPr>
        <w:t xml:space="preserve"> for gaming, simulation, walk throughs, training exercises</w:t>
      </w:r>
      <w:r w:rsidR="00DE5566">
        <w:rPr>
          <w:rFonts w:ascii="Sylfaen" w:hAnsi="Sylfaen"/>
        </w:rPr>
        <w:t xml:space="preserve">. </w:t>
      </w:r>
      <w:r w:rsidR="00E6740D">
        <w:rPr>
          <w:rFonts w:ascii="Sylfaen" w:hAnsi="Sylfaen"/>
        </w:rPr>
        <w:t xml:space="preserve"> </w:t>
      </w:r>
    </w:p>
    <w:p w14:paraId="4D4FC3FA" w14:textId="77777777" w:rsidR="00DD0343" w:rsidRDefault="00DD0343" w:rsidP="00DD0343">
      <w:pPr>
        <w:pStyle w:val="ListParagraph"/>
        <w:jc w:val="both"/>
        <w:rPr>
          <w:rFonts w:ascii="Sylfaen" w:hAnsi="Sylfaen"/>
        </w:rPr>
      </w:pPr>
    </w:p>
    <w:p w14:paraId="23E07E68" w14:textId="76BF1BB5" w:rsidR="0065713A" w:rsidRDefault="005D6DCA" w:rsidP="00201393">
      <w:pPr>
        <w:pStyle w:val="ListParagraph"/>
        <w:numPr>
          <w:ilvl w:val="1"/>
          <w:numId w:val="1"/>
        </w:numPr>
        <w:ind w:left="426" w:hanging="852"/>
        <w:jc w:val="both"/>
        <w:rPr>
          <w:rFonts w:ascii="Sylfaen" w:hAnsi="Sylfaen"/>
        </w:rPr>
      </w:pPr>
      <w:r>
        <w:rPr>
          <w:rFonts w:ascii="Sylfaen" w:hAnsi="Sylfaen"/>
        </w:rPr>
        <w:t>Y</w:t>
      </w:r>
      <w:r w:rsidR="00182017">
        <w:rPr>
          <w:rFonts w:ascii="Sylfaen" w:hAnsi="Sylfaen"/>
        </w:rPr>
        <w:t xml:space="preserve">ou </w:t>
      </w:r>
      <w:r w:rsidR="00223D20">
        <w:rPr>
          <w:rFonts w:ascii="Sylfaen" w:hAnsi="Sylfaen"/>
        </w:rPr>
        <w:t>acknowledge and agree that physical injuries including but not limited to cuts and bruises, broken bones, injuries to other body parts, and mental shock</w:t>
      </w:r>
      <w:r w:rsidR="00182017">
        <w:rPr>
          <w:rFonts w:ascii="Sylfaen" w:hAnsi="Sylfaen"/>
        </w:rPr>
        <w:t xml:space="preserve"> </w:t>
      </w:r>
      <w:r w:rsidR="00B3565A">
        <w:rPr>
          <w:rFonts w:ascii="Sylfaen" w:hAnsi="Sylfaen"/>
        </w:rPr>
        <w:t xml:space="preserve">may </w:t>
      </w:r>
      <w:r w:rsidR="008914AF">
        <w:rPr>
          <w:rFonts w:ascii="Sylfaen" w:hAnsi="Sylfaen"/>
        </w:rPr>
        <w:t>be caused due to (i) normal use of the Company Products; (ii) negligence on part of the user while use of the Company Products; or (iii) contact with other users.</w:t>
      </w:r>
      <w:r w:rsidR="0065713A">
        <w:rPr>
          <w:rFonts w:ascii="Sylfaen" w:hAnsi="Sylfaen"/>
        </w:rPr>
        <w:t xml:space="preserve"> </w:t>
      </w:r>
      <w:r w:rsidR="000A78BB">
        <w:rPr>
          <w:rFonts w:ascii="Sylfaen" w:hAnsi="Sylfaen"/>
        </w:rPr>
        <w:t>In exceptional circumstances, users may also suffer permanent disability or death from injuries suffered by use of the Company Products.</w:t>
      </w:r>
    </w:p>
    <w:p w14:paraId="14114AE8" w14:textId="77777777" w:rsidR="0065713A" w:rsidRDefault="0065713A" w:rsidP="0065713A">
      <w:pPr>
        <w:pStyle w:val="ListParagraph"/>
        <w:jc w:val="both"/>
        <w:rPr>
          <w:rFonts w:ascii="Sylfaen" w:hAnsi="Sylfaen"/>
        </w:rPr>
      </w:pPr>
    </w:p>
    <w:p w14:paraId="5C7ECE03" w14:textId="0AB6DA47" w:rsidR="0023518B" w:rsidRPr="0065713A" w:rsidRDefault="0023518B" w:rsidP="00201393">
      <w:pPr>
        <w:pStyle w:val="ListParagraph"/>
        <w:numPr>
          <w:ilvl w:val="1"/>
          <w:numId w:val="1"/>
        </w:numPr>
        <w:ind w:left="426" w:hanging="852"/>
        <w:jc w:val="both"/>
        <w:rPr>
          <w:rFonts w:ascii="Sylfaen" w:hAnsi="Sylfaen"/>
        </w:rPr>
      </w:pPr>
      <w:r w:rsidRPr="0065713A">
        <w:rPr>
          <w:rFonts w:ascii="Sylfaen" w:hAnsi="Sylfaen"/>
        </w:rPr>
        <w:lastRenderedPageBreak/>
        <w:t xml:space="preserve">You acknowledge and agree that use of Company Products is dangerous and still desire to use the Company Products and stay at the Company Premise </w:t>
      </w:r>
      <w:r w:rsidR="0065713A" w:rsidRPr="0065713A">
        <w:rPr>
          <w:rFonts w:ascii="Sylfaen" w:hAnsi="Sylfaen"/>
        </w:rPr>
        <w:t>at</w:t>
      </w:r>
      <w:r w:rsidRPr="0065713A">
        <w:rPr>
          <w:rFonts w:ascii="Sylfaen" w:hAnsi="Sylfaen"/>
        </w:rPr>
        <w:t xml:space="preserve"> your own risk</w:t>
      </w:r>
      <w:r w:rsidR="0065713A" w:rsidRPr="0065713A">
        <w:rPr>
          <w:rFonts w:ascii="Sylfaen" w:hAnsi="Sylfaen"/>
        </w:rPr>
        <w:t xml:space="preserve"> and expressly assume and accept all risks in relation to Company Premise and Company Products.</w:t>
      </w:r>
      <w:r w:rsidRPr="0065713A">
        <w:rPr>
          <w:rFonts w:ascii="Sylfaen" w:hAnsi="Sylfaen"/>
        </w:rPr>
        <w:t xml:space="preserve"> </w:t>
      </w:r>
    </w:p>
    <w:p w14:paraId="5BD86042" w14:textId="77777777" w:rsidR="0023518B" w:rsidRPr="0023518B" w:rsidRDefault="0023518B" w:rsidP="0065713A">
      <w:pPr>
        <w:pStyle w:val="ListParagraph"/>
        <w:jc w:val="both"/>
        <w:rPr>
          <w:rFonts w:ascii="Sylfaen" w:hAnsi="Sylfaen"/>
          <w:b/>
        </w:rPr>
      </w:pPr>
    </w:p>
    <w:p w14:paraId="1821D069" w14:textId="2F0CDDE6" w:rsidR="00DD0343" w:rsidRPr="0023518B" w:rsidRDefault="000A78BB" w:rsidP="00DD0343">
      <w:pPr>
        <w:pStyle w:val="ListParagraph"/>
        <w:numPr>
          <w:ilvl w:val="0"/>
          <w:numId w:val="1"/>
        </w:numPr>
        <w:ind w:hanging="720"/>
        <w:jc w:val="both"/>
        <w:rPr>
          <w:rFonts w:ascii="Sylfaen" w:hAnsi="Sylfaen"/>
          <w:b/>
        </w:rPr>
      </w:pPr>
      <w:r>
        <w:rPr>
          <w:rFonts w:ascii="Sylfaen" w:hAnsi="Sylfaen"/>
          <w:b/>
        </w:rPr>
        <w:t>Waiver</w:t>
      </w:r>
    </w:p>
    <w:p w14:paraId="644510A1" w14:textId="77777777" w:rsidR="00DD0343" w:rsidRPr="00D12984" w:rsidRDefault="00DD0343" w:rsidP="00DD0343">
      <w:pPr>
        <w:pStyle w:val="ListParagraph"/>
        <w:jc w:val="both"/>
        <w:rPr>
          <w:rFonts w:ascii="Sylfaen" w:hAnsi="Sylfaen"/>
          <w:b/>
        </w:rPr>
      </w:pPr>
    </w:p>
    <w:p w14:paraId="2B4291D6" w14:textId="1E6685F9" w:rsidR="00DD0343" w:rsidRPr="00E25B13" w:rsidRDefault="0034003B" w:rsidP="00201393">
      <w:pPr>
        <w:pStyle w:val="ListParagraph"/>
        <w:numPr>
          <w:ilvl w:val="1"/>
          <w:numId w:val="1"/>
        </w:numPr>
        <w:ind w:left="426" w:hanging="852"/>
        <w:jc w:val="both"/>
        <w:rPr>
          <w:rFonts w:ascii="Sylfaen" w:hAnsi="Sylfaen"/>
          <w:b/>
        </w:rPr>
      </w:pPr>
      <w:r>
        <w:rPr>
          <w:rFonts w:ascii="Sylfaen" w:hAnsi="Sylfaen"/>
          <w:bCs/>
        </w:rPr>
        <w:t xml:space="preserve">To the fullest extent permitted by law, you hereby </w:t>
      </w:r>
      <w:r w:rsidR="000A0B81">
        <w:rPr>
          <w:rFonts w:ascii="Sylfaen" w:hAnsi="Sylfaen"/>
          <w:bCs/>
        </w:rPr>
        <w:t xml:space="preserve">(i) </w:t>
      </w:r>
      <w:r>
        <w:rPr>
          <w:rFonts w:ascii="Sylfaen" w:hAnsi="Sylfaen"/>
          <w:bCs/>
        </w:rPr>
        <w:t>waive any and all claims</w:t>
      </w:r>
      <w:r w:rsidR="00DC5F71">
        <w:rPr>
          <w:rFonts w:ascii="Sylfaen" w:hAnsi="Sylfaen"/>
          <w:bCs/>
        </w:rPr>
        <w:t>; (ii) discharge the Company from any liability,</w:t>
      </w:r>
      <w:r>
        <w:rPr>
          <w:rFonts w:ascii="Sylfaen" w:hAnsi="Sylfaen"/>
          <w:bCs/>
        </w:rPr>
        <w:t xml:space="preserve"> arising out of any</w:t>
      </w:r>
      <w:r w:rsidR="00280424">
        <w:rPr>
          <w:rFonts w:ascii="Sylfaen" w:hAnsi="Sylfaen"/>
          <w:bCs/>
        </w:rPr>
        <w:t xml:space="preserve"> personal</w:t>
      </w:r>
      <w:r>
        <w:rPr>
          <w:rFonts w:ascii="Sylfaen" w:hAnsi="Sylfaen"/>
          <w:bCs/>
        </w:rPr>
        <w:t xml:space="preserve"> injury </w:t>
      </w:r>
      <w:r w:rsidR="00280424">
        <w:rPr>
          <w:rFonts w:ascii="Sylfaen" w:hAnsi="Sylfaen"/>
          <w:bCs/>
        </w:rPr>
        <w:t xml:space="preserve">or death or any property damage </w:t>
      </w:r>
      <w:r>
        <w:rPr>
          <w:rFonts w:ascii="Sylfaen" w:hAnsi="Sylfaen"/>
          <w:bCs/>
        </w:rPr>
        <w:t xml:space="preserve">caused due to use of </w:t>
      </w:r>
      <w:r w:rsidRPr="00201393">
        <w:rPr>
          <w:rFonts w:ascii="Sylfaen" w:hAnsi="Sylfaen"/>
        </w:rPr>
        <w:t>Company</w:t>
      </w:r>
      <w:r>
        <w:rPr>
          <w:rFonts w:ascii="Sylfaen" w:hAnsi="Sylfaen"/>
          <w:bCs/>
        </w:rPr>
        <w:t xml:space="preserve"> Products</w:t>
      </w:r>
      <w:r w:rsidR="000A0B81">
        <w:rPr>
          <w:rFonts w:ascii="Sylfaen" w:hAnsi="Sylfaen"/>
          <w:bCs/>
        </w:rPr>
        <w:t xml:space="preserve"> or otherwise on Company Premise</w:t>
      </w:r>
      <w:r w:rsidR="00DC5F71">
        <w:rPr>
          <w:rFonts w:ascii="Sylfaen" w:hAnsi="Sylfaen"/>
          <w:bCs/>
        </w:rPr>
        <w:t>, save and to the extent found to be directly caused by Company’s negligence</w:t>
      </w:r>
      <w:r w:rsidR="00E25B13">
        <w:rPr>
          <w:rFonts w:ascii="Sylfaen" w:hAnsi="Sylfaen"/>
          <w:bCs/>
        </w:rPr>
        <w:t xml:space="preserve"> or negligence of  any of the employee, agent, supervisor of the Company</w:t>
      </w:r>
      <w:r w:rsidR="00280424">
        <w:rPr>
          <w:rFonts w:ascii="Sylfaen" w:hAnsi="Sylfaen"/>
          <w:bCs/>
        </w:rPr>
        <w:t>.</w:t>
      </w:r>
      <w:r w:rsidR="00E25B13">
        <w:rPr>
          <w:rFonts w:ascii="Sylfaen" w:hAnsi="Sylfaen"/>
          <w:bCs/>
        </w:rPr>
        <w:t xml:space="preserve"> </w:t>
      </w:r>
    </w:p>
    <w:p w14:paraId="5E2E6544" w14:textId="77777777" w:rsidR="00E25B13" w:rsidRPr="00E25B13" w:rsidRDefault="00E25B13" w:rsidP="00E25B13">
      <w:pPr>
        <w:pStyle w:val="ListParagraph"/>
        <w:jc w:val="both"/>
        <w:rPr>
          <w:rFonts w:ascii="Sylfaen" w:hAnsi="Sylfaen"/>
          <w:b/>
        </w:rPr>
      </w:pPr>
    </w:p>
    <w:p w14:paraId="33E18BFF" w14:textId="170E4984" w:rsidR="00DD0343" w:rsidRPr="00D12984" w:rsidRDefault="00E25B13" w:rsidP="00DD0343">
      <w:pPr>
        <w:pStyle w:val="ListParagraph"/>
        <w:numPr>
          <w:ilvl w:val="0"/>
          <w:numId w:val="1"/>
        </w:numPr>
        <w:ind w:hanging="720"/>
        <w:jc w:val="both"/>
        <w:rPr>
          <w:rFonts w:ascii="Sylfaen" w:hAnsi="Sylfaen"/>
        </w:rPr>
      </w:pPr>
      <w:r>
        <w:rPr>
          <w:rFonts w:ascii="Sylfaen" w:hAnsi="Sylfaen"/>
          <w:b/>
        </w:rPr>
        <w:t>Indemnity</w:t>
      </w:r>
    </w:p>
    <w:p w14:paraId="6EC47386" w14:textId="77777777" w:rsidR="00DD0343" w:rsidRPr="00D12984" w:rsidRDefault="00DD0343" w:rsidP="00DD0343">
      <w:pPr>
        <w:pStyle w:val="ListParagraph"/>
        <w:jc w:val="both"/>
        <w:rPr>
          <w:rFonts w:ascii="Sylfaen" w:hAnsi="Sylfaen"/>
        </w:rPr>
      </w:pPr>
    </w:p>
    <w:p w14:paraId="2F84074F" w14:textId="6FA7FF59" w:rsidR="00E76510" w:rsidRDefault="0096118D" w:rsidP="00201393">
      <w:pPr>
        <w:pStyle w:val="ListParagraph"/>
        <w:numPr>
          <w:ilvl w:val="1"/>
          <w:numId w:val="1"/>
        </w:numPr>
        <w:ind w:left="426" w:hanging="852"/>
        <w:jc w:val="both"/>
        <w:rPr>
          <w:rFonts w:ascii="Sylfaen" w:hAnsi="Sylfaen"/>
        </w:rPr>
      </w:pPr>
      <w:r w:rsidRPr="00D12984">
        <w:rPr>
          <w:rFonts w:ascii="Sylfaen" w:hAnsi="Sylfaen"/>
        </w:rPr>
        <w:t>You agree to indemnify, defend and hold harmless the Company, and our affiliates, officers, partners, employees, consultants and representatives, from and against all losses, expenses, damages, costs, claims and demands, including reasonable attorney's fees and related costs and expenses, due to or arising out of</w:t>
      </w:r>
      <w:r>
        <w:rPr>
          <w:rFonts w:ascii="Sylfaen" w:hAnsi="Sylfaen"/>
        </w:rPr>
        <w:t xml:space="preserve"> </w:t>
      </w:r>
      <w:r w:rsidR="0023453C">
        <w:rPr>
          <w:rFonts w:ascii="Sylfaen" w:hAnsi="Sylfaen"/>
        </w:rPr>
        <w:t xml:space="preserve"> </w:t>
      </w:r>
      <w:r w:rsidR="00E31AA3">
        <w:rPr>
          <w:rFonts w:ascii="Sylfaen" w:hAnsi="Sylfaen"/>
        </w:rPr>
        <w:t xml:space="preserve">(i) </w:t>
      </w:r>
      <w:r w:rsidR="0023453C">
        <w:rPr>
          <w:rFonts w:ascii="Sylfaen" w:hAnsi="Sylfaen"/>
        </w:rPr>
        <w:t>your negligence, omission, act, conduct or behaviour while using the Company Product or by being present on the Company Premise</w:t>
      </w:r>
      <w:r w:rsidR="00E31AA3">
        <w:rPr>
          <w:rFonts w:ascii="Sylfaen" w:hAnsi="Sylfaen"/>
        </w:rPr>
        <w:t>;</w:t>
      </w:r>
      <w:r w:rsidR="00E76510">
        <w:rPr>
          <w:rFonts w:ascii="Sylfaen" w:hAnsi="Sylfaen"/>
        </w:rPr>
        <w:t xml:space="preserve"> (ii) any or all claims against the Company despite your consent to this Agreement.</w:t>
      </w:r>
    </w:p>
    <w:p w14:paraId="1AFBDBF1" w14:textId="77777777" w:rsidR="007E5CAD" w:rsidRDefault="007E5CAD" w:rsidP="007E5CAD">
      <w:pPr>
        <w:pStyle w:val="ListParagraph"/>
        <w:jc w:val="both"/>
        <w:rPr>
          <w:rFonts w:ascii="Sylfaen" w:hAnsi="Sylfaen"/>
        </w:rPr>
      </w:pPr>
    </w:p>
    <w:p w14:paraId="4E32C6B7" w14:textId="1BF693C0" w:rsidR="00CA47A6" w:rsidRDefault="00CA47A6" w:rsidP="00201393">
      <w:pPr>
        <w:pStyle w:val="ListParagraph"/>
        <w:numPr>
          <w:ilvl w:val="1"/>
          <w:numId w:val="1"/>
        </w:numPr>
        <w:ind w:left="426" w:hanging="852"/>
        <w:jc w:val="both"/>
        <w:rPr>
          <w:rFonts w:ascii="Sylfaen" w:hAnsi="Sylfaen"/>
        </w:rPr>
      </w:pPr>
      <w:r>
        <w:rPr>
          <w:rFonts w:ascii="Sylfaen" w:hAnsi="Sylfaen"/>
        </w:rPr>
        <w:t xml:space="preserve">You agree to use the Company Product or stay on the Company Premise in a responsible manner and </w:t>
      </w:r>
      <w:r w:rsidR="007B5BC6">
        <w:rPr>
          <w:rFonts w:ascii="Sylfaen" w:hAnsi="Sylfaen"/>
        </w:rPr>
        <w:t xml:space="preserve">shall not compromise your own safety and safety of any other person. In the event you cause any physical injuries to other person or damage any equipment related to Company Product, you </w:t>
      </w:r>
      <w:r w:rsidR="001D0C22">
        <w:rPr>
          <w:rFonts w:ascii="Sylfaen" w:hAnsi="Sylfaen"/>
        </w:rPr>
        <w:t xml:space="preserve">acknowledge and agree that you </w:t>
      </w:r>
      <w:r w:rsidR="007B5BC6">
        <w:rPr>
          <w:rFonts w:ascii="Sylfaen" w:hAnsi="Sylfaen"/>
        </w:rPr>
        <w:t>shall be liable to</w:t>
      </w:r>
      <w:r w:rsidR="001D0C22">
        <w:rPr>
          <w:rFonts w:ascii="Sylfaen" w:hAnsi="Sylfaen"/>
        </w:rPr>
        <w:t xml:space="preserve"> pay for such damage caused by you.</w:t>
      </w:r>
    </w:p>
    <w:p w14:paraId="5D8EDAFB" w14:textId="77777777" w:rsidR="001D0C22" w:rsidRDefault="001D0C22" w:rsidP="001D0C22">
      <w:pPr>
        <w:pStyle w:val="ListParagraph"/>
        <w:jc w:val="both"/>
        <w:rPr>
          <w:rFonts w:ascii="Sylfaen" w:hAnsi="Sylfaen"/>
        </w:rPr>
      </w:pPr>
    </w:p>
    <w:p w14:paraId="4EF328F5" w14:textId="7B852093" w:rsidR="00DD0343" w:rsidRDefault="001D0C22" w:rsidP="00201393">
      <w:pPr>
        <w:pStyle w:val="ListParagraph"/>
        <w:numPr>
          <w:ilvl w:val="1"/>
          <w:numId w:val="1"/>
        </w:numPr>
        <w:ind w:left="426" w:hanging="852"/>
        <w:jc w:val="both"/>
        <w:rPr>
          <w:rFonts w:ascii="Sylfaen" w:hAnsi="Sylfaen"/>
        </w:rPr>
      </w:pPr>
      <w:r w:rsidRPr="007E5CAD">
        <w:rPr>
          <w:rFonts w:ascii="Sylfaen" w:hAnsi="Sylfaen"/>
        </w:rPr>
        <w:t>The above Clause</w:t>
      </w:r>
      <w:r>
        <w:rPr>
          <w:rFonts w:ascii="Sylfaen" w:hAnsi="Sylfaen"/>
        </w:rPr>
        <w:t>s</w:t>
      </w:r>
      <w:r w:rsidRPr="007E5CAD">
        <w:rPr>
          <w:rFonts w:ascii="Sylfaen" w:hAnsi="Sylfaen"/>
        </w:rPr>
        <w:t xml:space="preserve"> 5.1</w:t>
      </w:r>
      <w:r>
        <w:rPr>
          <w:rFonts w:ascii="Sylfaen" w:hAnsi="Sylfaen"/>
        </w:rPr>
        <w:t xml:space="preserve"> and 5.2</w:t>
      </w:r>
      <w:r w:rsidRPr="007E5CAD">
        <w:rPr>
          <w:rFonts w:ascii="Sylfaen" w:hAnsi="Sylfaen"/>
        </w:rPr>
        <w:t xml:space="preserve"> shall be applicable on the individual who purchases the ticket for any third person or any minor. </w:t>
      </w:r>
    </w:p>
    <w:p w14:paraId="3D3FB1CC" w14:textId="77777777" w:rsidR="00B122B9" w:rsidRPr="00B122B9" w:rsidRDefault="00B122B9" w:rsidP="00B122B9">
      <w:pPr>
        <w:pStyle w:val="ListParagraph"/>
        <w:jc w:val="both"/>
        <w:rPr>
          <w:rFonts w:ascii="Sylfaen" w:hAnsi="Sylfaen"/>
        </w:rPr>
      </w:pPr>
    </w:p>
    <w:p w14:paraId="61771CAA" w14:textId="6578DD7C" w:rsidR="00DD0343" w:rsidRPr="0004072D" w:rsidRDefault="0055636F" w:rsidP="00DD0343">
      <w:pPr>
        <w:pStyle w:val="ListParagraph"/>
        <w:numPr>
          <w:ilvl w:val="0"/>
          <w:numId w:val="1"/>
        </w:numPr>
        <w:spacing w:after="0"/>
        <w:ind w:hanging="720"/>
        <w:jc w:val="both"/>
        <w:rPr>
          <w:rFonts w:ascii="Sylfaen" w:hAnsi="Sylfaen"/>
        </w:rPr>
      </w:pPr>
      <w:r>
        <w:rPr>
          <w:rFonts w:ascii="Sylfaen" w:hAnsi="Sylfaen"/>
          <w:b/>
          <w:bCs/>
        </w:rPr>
        <w:t xml:space="preserve">Unattended Children, </w:t>
      </w:r>
      <w:r w:rsidR="001D0C22">
        <w:rPr>
          <w:rFonts w:ascii="Sylfaen" w:hAnsi="Sylfaen"/>
          <w:b/>
          <w:bCs/>
        </w:rPr>
        <w:t>Property and Belongings</w:t>
      </w:r>
    </w:p>
    <w:p w14:paraId="3193818C" w14:textId="77777777" w:rsidR="00DD0343" w:rsidRPr="0004072D" w:rsidRDefault="00DD0343" w:rsidP="00DD0343">
      <w:pPr>
        <w:pStyle w:val="ListParagraph"/>
        <w:spacing w:after="0"/>
        <w:jc w:val="both"/>
        <w:rPr>
          <w:rFonts w:ascii="Sylfaen" w:hAnsi="Sylfaen"/>
        </w:rPr>
      </w:pPr>
    </w:p>
    <w:p w14:paraId="40AA153A" w14:textId="12FD35E7" w:rsidR="0055636F" w:rsidRPr="00571D7F" w:rsidRDefault="0055636F" w:rsidP="00201393">
      <w:pPr>
        <w:pStyle w:val="ListParagraph"/>
        <w:numPr>
          <w:ilvl w:val="1"/>
          <w:numId w:val="1"/>
        </w:numPr>
        <w:ind w:left="426" w:hanging="852"/>
        <w:jc w:val="both"/>
        <w:rPr>
          <w:rFonts w:ascii="Sylfaen" w:hAnsi="Sylfaen"/>
        </w:rPr>
      </w:pPr>
      <w:commentRangeStart w:id="0"/>
      <w:r w:rsidRPr="00571D7F">
        <w:rPr>
          <w:rFonts w:ascii="Sylfaen" w:hAnsi="Sylfaen"/>
        </w:rPr>
        <w:t xml:space="preserve">You undertake that you will not leave your child unattended in the Company Premise </w:t>
      </w:r>
      <w:ins w:id="1" w:author="GLA" w:date="2020-06-19T18:59:00Z">
        <w:r w:rsidR="008476BB" w:rsidRPr="00571D7F">
          <w:rPr>
            <w:rFonts w:ascii="Sylfaen" w:hAnsi="Sylfaen"/>
          </w:rPr>
          <w:t>if such child is below the age of 14 (fourteen) years</w:t>
        </w:r>
      </w:ins>
      <w:ins w:id="2" w:author="GLA" w:date="2020-06-19T19:00:00Z">
        <w:r w:rsidR="008476BB" w:rsidRPr="00571D7F">
          <w:rPr>
            <w:rFonts w:ascii="Sylfaen" w:hAnsi="Sylfaen"/>
          </w:rPr>
          <w:t xml:space="preserve"> (“</w:t>
        </w:r>
        <w:r w:rsidR="008476BB" w:rsidRPr="00571D7F">
          <w:rPr>
            <w:rFonts w:ascii="Sylfaen" w:hAnsi="Sylfaen"/>
            <w:b/>
            <w:bCs/>
          </w:rPr>
          <w:t>Child</w:t>
        </w:r>
        <w:r w:rsidR="008476BB" w:rsidRPr="00571D7F">
          <w:rPr>
            <w:rFonts w:ascii="Sylfaen" w:hAnsi="Sylfaen"/>
          </w:rPr>
          <w:t>”</w:t>
        </w:r>
      </w:ins>
      <w:ins w:id="3" w:author="GLA" w:date="2020-06-19T19:01:00Z">
        <w:r w:rsidR="008476BB" w:rsidRPr="00571D7F">
          <w:rPr>
            <w:rFonts w:ascii="Sylfaen" w:hAnsi="Sylfaen"/>
          </w:rPr>
          <w:t xml:space="preserve"> or “</w:t>
        </w:r>
        <w:r w:rsidR="008476BB" w:rsidRPr="00571D7F">
          <w:rPr>
            <w:rFonts w:ascii="Sylfaen" w:hAnsi="Sylfaen"/>
            <w:b/>
            <w:bCs/>
          </w:rPr>
          <w:t>Children</w:t>
        </w:r>
        <w:r w:rsidR="008476BB" w:rsidRPr="00571D7F">
          <w:rPr>
            <w:rFonts w:ascii="Sylfaen" w:hAnsi="Sylfaen"/>
          </w:rPr>
          <w:t>”</w:t>
        </w:r>
      </w:ins>
      <w:ins w:id="4" w:author="GLA" w:date="2020-06-19T19:00:00Z">
        <w:r w:rsidR="008476BB" w:rsidRPr="00571D7F">
          <w:rPr>
            <w:rFonts w:ascii="Sylfaen" w:hAnsi="Sylfaen"/>
          </w:rPr>
          <w:t>)</w:t>
        </w:r>
      </w:ins>
      <w:ins w:id="5" w:author="GLA" w:date="2020-06-19T18:59:00Z">
        <w:r w:rsidR="008476BB" w:rsidRPr="00571D7F">
          <w:rPr>
            <w:rFonts w:ascii="Sylfaen" w:hAnsi="Sylfaen"/>
          </w:rPr>
          <w:t xml:space="preserve"> at any point of time</w:t>
        </w:r>
      </w:ins>
      <w:del w:id="6" w:author="GLA" w:date="2020-06-19T19:00:00Z">
        <w:r w:rsidRPr="00571D7F" w:rsidDel="008476BB">
          <w:rPr>
            <w:rFonts w:ascii="Sylfaen" w:hAnsi="Sylfaen"/>
          </w:rPr>
          <w:delText>at all times</w:delText>
        </w:r>
      </w:del>
      <w:r w:rsidRPr="00571D7F">
        <w:rPr>
          <w:rFonts w:ascii="Sylfaen" w:hAnsi="Sylfaen"/>
        </w:rPr>
        <w:t xml:space="preserve">. The Company and our affiliates, officers, partners, employees, consultants and representatives shall not be held responsible for security of any unattended </w:t>
      </w:r>
      <w:ins w:id="7" w:author="GLA" w:date="2020-06-19T19:01:00Z">
        <w:r w:rsidR="008476BB" w:rsidRPr="00571D7F">
          <w:rPr>
            <w:rFonts w:ascii="Sylfaen" w:hAnsi="Sylfaen"/>
          </w:rPr>
          <w:t>C</w:t>
        </w:r>
      </w:ins>
      <w:del w:id="8" w:author="GLA" w:date="2020-06-19T19:01:00Z">
        <w:r w:rsidRPr="00571D7F" w:rsidDel="008476BB">
          <w:rPr>
            <w:rFonts w:ascii="Sylfaen" w:hAnsi="Sylfaen"/>
          </w:rPr>
          <w:delText>c</w:delText>
        </w:r>
      </w:del>
      <w:r w:rsidRPr="00571D7F">
        <w:rPr>
          <w:rFonts w:ascii="Sylfaen" w:hAnsi="Sylfaen"/>
        </w:rPr>
        <w:t>hildren in the Company Premise.</w:t>
      </w:r>
    </w:p>
    <w:p w14:paraId="6AAB923C" w14:textId="77777777" w:rsidR="0055636F" w:rsidRPr="00571D7F" w:rsidRDefault="0055636F" w:rsidP="0055636F">
      <w:pPr>
        <w:pStyle w:val="ListParagraph"/>
        <w:jc w:val="both"/>
        <w:rPr>
          <w:rFonts w:ascii="Sylfaen" w:hAnsi="Sylfaen"/>
        </w:rPr>
      </w:pPr>
    </w:p>
    <w:p w14:paraId="0E776299" w14:textId="2DF53119" w:rsidR="0055636F" w:rsidRPr="00571D7F" w:rsidRDefault="0055636F" w:rsidP="00201393">
      <w:pPr>
        <w:pStyle w:val="ListParagraph"/>
        <w:numPr>
          <w:ilvl w:val="1"/>
          <w:numId w:val="1"/>
        </w:numPr>
        <w:ind w:left="426" w:hanging="852"/>
        <w:jc w:val="both"/>
        <w:rPr>
          <w:rFonts w:ascii="Sylfaen" w:hAnsi="Sylfaen"/>
        </w:rPr>
      </w:pPr>
      <w:r w:rsidRPr="00571D7F">
        <w:rPr>
          <w:rFonts w:ascii="Sylfaen" w:hAnsi="Sylfaen"/>
        </w:rPr>
        <w:t xml:space="preserve">You agree and acknowledge that you shall not be allowed to enter the game, if there is no person to supervise your </w:t>
      </w:r>
      <w:del w:id="9" w:author="GLA" w:date="2020-06-19T19:01:00Z">
        <w:r w:rsidRPr="00571D7F" w:rsidDel="008476BB">
          <w:rPr>
            <w:rFonts w:ascii="Sylfaen" w:hAnsi="Sylfaen"/>
          </w:rPr>
          <w:delText>c</w:delText>
        </w:r>
      </w:del>
      <w:ins w:id="10" w:author="GLA" w:date="2020-06-19T19:01:00Z">
        <w:r w:rsidR="008476BB" w:rsidRPr="00571D7F">
          <w:rPr>
            <w:rFonts w:ascii="Sylfaen" w:hAnsi="Sylfaen"/>
          </w:rPr>
          <w:t>C</w:t>
        </w:r>
      </w:ins>
      <w:r w:rsidRPr="00571D7F">
        <w:rPr>
          <w:rFonts w:ascii="Sylfaen" w:hAnsi="Sylfaen"/>
        </w:rPr>
        <w:t xml:space="preserve">hildren. In such cases your entry will be forfeited, and you will not receive any refund for the forfeiture. We recommend that you arrive at the Company Premise with someone to supervise your </w:t>
      </w:r>
      <w:del w:id="11" w:author="GLA" w:date="2020-06-19T19:01:00Z">
        <w:r w:rsidRPr="00571D7F" w:rsidDel="008476BB">
          <w:rPr>
            <w:rFonts w:ascii="Sylfaen" w:hAnsi="Sylfaen"/>
          </w:rPr>
          <w:delText xml:space="preserve">children </w:delText>
        </w:r>
      </w:del>
      <w:ins w:id="12" w:author="GLA" w:date="2020-06-19T19:01:00Z">
        <w:r w:rsidR="008476BB" w:rsidRPr="00571D7F">
          <w:rPr>
            <w:rFonts w:ascii="Sylfaen" w:hAnsi="Sylfaen"/>
          </w:rPr>
          <w:t>C</w:t>
        </w:r>
        <w:r w:rsidR="008476BB" w:rsidRPr="00571D7F">
          <w:rPr>
            <w:rFonts w:ascii="Sylfaen" w:hAnsi="Sylfaen"/>
          </w:rPr>
          <w:t xml:space="preserve">hildren </w:t>
        </w:r>
      </w:ins>
      <w:r w:rsidRPr="00571D7F">
        <w:rPr>
          <w:rFonts w:ascii="Sylfaen" w:hAnsi="Sylfaen"/>
        </w:rPr>
        <w:t>while you are enjoying the game.</w:t>
      </w:r>
      <w:commentRangeEnd w:id="0"/>
      <w:r w:rsidR="00571D7F">
        <w:rPr>
          <w:rStyle w:val="CommentReference"/>
        </w:rPr>
        <w:commentReference w:id="0"/>
      </w:r>
    </w:p>
    <w:p w14:paraId="6049C59C" w14:textId="77777777" w:rsidR="0055636F" w:rsidRDefault="0055636F" w:rsidP="0055636F">
      <w:pPr>
        <w:pStyle w:val="ListParagraph"/>
        <w:jc w:val="both"/>
        <w:rPr>
          <w:rFonts w:ascii="Sylfaen" w:hAnsi="Sylfaen"/>
        </w:rPr>
      </w:pPr>
    </w:p>
    <w:p w14:paraId="02DD9EE5" w14:textId="531602D4" w:rsidR="00B122B9" w:rsidRDefault="00CA47A6" w:rsidP="00201393">
      <w:pPr>
        <w:pStyle w:val="ListParagraph"/>
        <w:numPr>
          <w:ilvl w:val="1"/>
          <w:numId w:val="1"/>
        </w:numPr>
        <w:ind w:left="426" w:hanging="852"/>
        <w:jc w:val="both"/>
        <w:rPr>
          <w:rFonts w:ascii="Sylfaen" w:hAnsi="Sylfaen"/>
        </w:rPr>
      </w:pPr>
      <w:r>
        <w:rPr>
          <w:rFonts w:ascii="Sylfaen" w:hAnsi="Sylfaen"/>
        </w:rPr>
        <w:t xml:space="preserve">You </w:t>
      </w:r>
      <w:r w:rsidR="00B122B9">
        <w:rPr>
          <w:rFonts w:ascii="Sylfaen" w:hAnsi="Sylfaen"/>
        </w:rPr>
        <w:t xml:space="preserve">undertake full responsibility of your own belongings at the Company Premise. The Company shall not be liable in case of any loss or damage to your belongings. </w:t>
      </w:r>
    </w:p>
    <w:p w14:paraId="360C0032" w14:textId="77777777" w:rsidR="00DD0343" w:rsidRPr="00BC6CB5" w:rsidRDefault="00DD0343" w:rsidP="00DD0343">
      <w:pPr>
        <w:pStyle w:val="ListParagraph"/>
        <w:jc w:val="both"/>
        <w:rPr>
          <w:rFonts w:ascii="Sylfaen" w:hAnsi="Sylfaen"/>
        </w:rPr>
      </w:pPr>
    </w:p>
    <w:p w14:paraId="05705981" w14:textId="0FB24E64" w:rsidR="00DD0343" w:rsidRPr="00D12984" w:rsidRDefault="00B122B9" w:rsidP="00DD0343">
      <w:pPr>
        <w:pStyle w:val="ListParagraph"/>
        <w:numPr>
          <w:ilvl w:val="0"/>
          <w:numId w:val="1"/>
        </w:numPr>
        <w:spacing w:after="0"/>
        <w:ind w:hanging="720"/>
        <w:jc w:val="both"/>
        <w:rPr>
          <w:rFonts w:ascii="Sylfaen" w:hAnsi="Sylfaen"/>
        </w:rPr>
      </w:pPr>
      <w:r>
        <w:rPr>
          <w:rFonts w:ascii="Sylfaen" w:hAnsi="Sylfaen"/>
          <w:b/>
        </w:rPr>
        <w:t>Consent for Use of Images</w:t>
      </w:r>
    </w:p>
    <w:p w14:paraId="42266D73" w14:textId="77777777" w:rsidR="00DD0343" w:rsidRPr="00D12984" w:rsidRDefault="00DD0343" w:rsidP="00DD0343">
      <w:pPr>
        <w:pStyle w:val="ListParagraph"/>
        <w:jc w:val="both"/>
        <w:rPr>
          <w:rFonts w:ascii="Sylfaen" w:hAnsi="Sylfaen"/>
          <w:b/>
        </w:rPr>
      </w:pPr>
    </w:p>
    <w:p w14:paraId="432E6B1B" w14:textId="39D7B10F" w:rsidR="00617BF0" w:rsidRPr="00693CB8" w:rsidRDefault="0091055A" w:rsidP="00201393">
      <w:pPr>
        <w:pStyle w:val="ListParagraph"/>
        <w:numPr>
          <w:ilvl w:val="1"/>
          <w:numId w:val="1"/>
        </w:numPr>
        <w:ind w:left="426" w:hanging="852"/>
        <w:jc w:val="both"/>
        <w:rPr>
          <w:rFonts w:ascii="Sylfaen" w:hAnsi="Sylfaen"/>
          <w:b/>
        </w:rPr>
      </w:pPr>
      <w:r>
        <w:rPr>
          <w:rFonts w:ascii="Sylfaen" w:hAnsi="Sylfaen"/>
          <w:bCs/>
        </w:rPr>
        <w:t xml:space="preserve">You acknowledge that the Company may have installed closed circuit cameras at the Company Premise for security </w:t>
      </w:r>
      <w:r w:rsidRPr="00201393">
        <w:rPr>
          <w:rFonts w:ascii="Sylfaen" w:hAnsi="Sylfaen"/>
        </w:rPr>
        <w:t>purposes</w:t>
      </w:r>
      <w:r>
        <w:rPr>
          <w:rFonts w:ascii="Sylfaen" w:hAnsi="Sylfaen"/>
          <w:bCs/>
        </w:rPr>
        <w:t>. You hereby provide your consent to videos being taken for se</w:t>
      </w:r>
      <w:r w:rsidR="00617BF0">
        <w:rPr>
          <w:rFonts w:ascii="Sylfaen" w:hAnsi="Sylfaen"/>
          <w:bCs/>
        </w:rPr>
        <w:t xml:space="preserve">curity purposes. </w:t>
      </w:r>
    </w:p>
    <w:p w14:paraId="22B06B03" w14:textId="77777777" w:rsidR="00693CB8" w:rsidRPr="00617BF0" w:rsidRDefault="00693CB8" w:rsidP="00693CB8">
      <w:pPr>
        <w:pStyle w:val="ListParagraph"/>
        <w:jc w:val="both"/>
        <w:rPr>
          <w:rFonts w:ascii="Sylfaen" w:hAnsi="Sylfaen"/>
          <w:b/>
        </w:rPr>
      </w:pPr>
    </w:p>
    <w:p w14:paraId="600752BB" w14:textId="0C143BDC" w:rsidR="00DD0343" w:rsidRPr="00D141C9" w:rsidRDefault="00617BF0" w:rsidP="00201393">
      <w:pPr>
        <w:pStyle w:val="ListParagraph"/>
        <w:numPr>
          <w:ilvl w:val="1"/>
          <w:numId w:val="1"/>
        </w:numPr>
        <w:ind w:left="426" w:hanging="852"/>
        <w:jc w:val="both"/>
        <w:rPr>
          <w:rFonts w:ascii="Sylfaen" w:hAnsi="Sylfaen"/>
          <w:b/>
        </w:rPr>
      </w:pPr>
      <w:r>
        <w:rPr>
          <w:rFonts w:ascii="Sylfaen" w:hAnsi="Sylfaen"/>
          <w:bCs/>
        </w:rPr>
        <w:t xml:space="preserve">Additionally, you hereby provide your consent to images and videos being taken for promotional purposes. The Company shall </w:t>
      </w:r>
      <w:r w:rsidRPr="00201393">
        <w:rPr>
          <w:rFonts w:ascii="Sylfaen" w:hAnsi="Sylfaen"/>
        </w:rPr>
        <w:t>be</w:t>
      </w:r>
      <w:r>
        <w:rPr>
          <w:rFonts w:ascii="Sylfaen" w:hAnsi="Sylfaen"/>
          <w:bCs/>
        </w:rPr>
        <w:t xml:space="preserve"> the exclusive owner of such images and </w:t>
      </w:r>
      <w:r w:rsidR="00693CB8">
        <w:rPr>
          <w:rFonts w:ascii="Sylfaen" w:hAnsi="Sylfaen"/>
          <w:bCs/>
        </w:rPr>
        <w:t>videos,</w:t>
      </w:r>
      <w:r>
        <w:rPr>
          <w:rFonts w:ascii="Sylfaen" w:hAnsi="Sylfaen"/>
          <w:bCs/>
        </w:rPr>
        <w:t xml:space="preserve"> and you agree to free publication or use in any form or media</w:t>
      </w:r>
      <w:r w:rsidR="00693CB8">
        <w:rPr>
          <w:rFonts w:ascii="Sylfaen" w:hAnsi="Sylfaen"/>
          <w:bCs/>
        </w:rPr>
        <w:t xml:space="preserve"> of such images and videos without any compensation.</w:t>
      </w:r>
    </w:p>
    <w:p w14:paraId="7F491C7E" w14:textId="77777777" w:rsidR="00D141C9" w:rsidRPr="00693CB8" w:rsidRDefault="00D141C9" w:rsidP="00D141C9">
      <w:pPr>
        <w:pStyle w:val="ListParagraph"/>
        <w:jc w:val="both"/>
        <w:rPr>
          <w:rFonts w:ascii="Sylfaen" w:hAnsi="Sylfaen"/>
          <w:b/>
        </w:rPr>
      </w:pPr>
    </w:p>
    <w:p w14:paraId="70920DA5" w14:textId="77777777" w:rsidR="009C67E3" w:rsidRPr="00E66B14" w:rsidRDefault="009C67E3" w:rsidP="009C67E3">
      <w:pPr>
        <w:pStyle w:val="ListParagraph"/>
        <w:numPr>
          <w:ilvl w:val="0"/>
          <w:numId w:val="1"/>
        </w:numPr>
        <w:ind w:hanging="720"/>
        <w:jc w:val="both"/>
        <w:rPr>
          <w:rFonts w:ascii="Sylfaen" w:hAnsi="Sylfaen"/>
        </w:rPr>
      </w:pPr>
      <w:r>
        <w:rPr>
          <w:rFonts w:ascii="Sylfaen" w:hAnsi="Sylfaen"/>
          <w:b/>
          <w:bCs/>
        </w:rPr>
        <w:t>Late Arrival</w:t>
      </w:r>
    </w:p>
    <w:p w14:paraId="2E2272FF" w14:textId="77777777" w:rsidR="009C67E3" w:rsidRPr="007D264B" w:rsidRDefault="009C67E3" w:rsidP="009C67E3">
      <w:pPr>
        <w:pStyle w:val="ListParagraph"/>
        <w:jc w:val="both"/>
        <w:rPr>
          <w:rFonts w:ascii="Sylfaen" w:hAnsi="Sylfaen"/>
        </w:rPr>
      </w:pPr>
    </w:p>
    <w:p w14:paraId="7AA26472" w14:textId="77777777" w:rsidR="009C67E3" w:rsidRDefault="009C67E3" w:rsidP="00201393">
      <w:pPr>
        <w:pStyle w:val="ListParagraph"/>
        <w:numPr>
          <w:ilvl w:val="1"/>
          <w:numId w:val="1"/>
        </w:numPr>
        <w:ind w:left="426" w:hanging="852"/>
        <w:jc w:val="both"/>
        <w:rPr>
          <w:rFonts w:ascii="Sylfaen" w:hAnsi="Sylfaen"/>
        </w:rPr>
      </w:pPr>
      <w:r>
        <w:rPr>
          <w:rFonts w:ascii="Sylfaen" w:hAnsi="Sylfaen"/>
        </w:rPr>
        <w:t>You agree and acknowledge that the use of Company Products is in back to back sessions and therefore you must reach the Company Premise at least 30 minutes prior to your scheduled session.</w:t>
      </w:r>
    </w:p>
    <w:p w14:paraId="42F45204" w14:textId="77777777" w:rsidR="009C67E3" w:rsidRDefault="009C67E3" w:rsidP="009C67E3">
      <w:pPr>
        <w:pStyle w:val="ListParagraph"/>
        <w:jc w:val="both"/>
        <w:rPr>
          <w:rFonts w:ascii="Sylfaen" w:hAnsi="Sylfaen"/>
        </w:rPr>
      </w:pPr>
    </w:p>
    <w:p w14:paraId="31FB2CCF" w14:textId="77777777" w:rsidR="009C67E3" w:rsidRDefault="009C67E3" w:rsidP="00201393">
      <w:pPr>
        <w:pStyle w:val="ListParagraph"/>
        <w:numPr>
          <w:ilvl w:val="1"/>
          <w:numId w:val="1"/>
        </w:numPr>
        <w:ind w:left="426" w:hanging="852"/>
        <w:jc w:val="both"/>
        <w:rPr>
          <w:rFonts w:ascii="Sylfaen" w:hAnsi="Sylfaen"/>
        </w:rPr>
      </w:pPr>
      <w:r>
        <w:rPr>
          <w:rFonts w:ascii="Sylfaen" w:hAnsi="Sylfaen"/>
        </w:rPr>
        <w:t>In case of the virtual reality games and services, the instructor appointed by the Company shall start the suit-up process 5-10 minutes prior to every session. In the event you arrive after the initiation of the suit-up process, you will not be allowed to enter the game.</w:t>
      </w:r>
    </w:p>
    <w:p w14:paraId="0BF2D460" w14:textId="77777777" w:rsidR="009C67E3" w:rsidRDefault="009C67E3" w:rsidP="009C67E3">
      <w:pPr>
        <w:pStyle w:val="ListParagraph"/>
        <w:jc w:val="both"/>
        <w:rPr>
          <w:rFonts w:ascii="Sylfaen" w:hAnsi="Sylfaen"/>
        </w:rPr>
      </w:pPr>
    </w:p>
    <w:p w14:paraId="7DCA0BD0" w14:textId="77777777" w:rsidR="009C67E3" w:rsidRDefault="009C67E3" w:rsidP="00201393">
      <w:pPr>
        <w:pStyle w:val="ListParagraph"/>
        <w:numPr>
          <w:ilvl w:val="1"/>
          <w:numId w:val="1"/>
        </w:numPr>
        <w:ind w:left="426" w:hanging="852"/>
        <w:jc w:val="both"/>
        <w:rPr>
          <w:rFonts w:ascii="Sylfaen" w:hAnsi="Sylfaen"/>
        </w:rPr>
      </w:pPr>
      <w:r>
        <w:rPr>
          <w:rFonts w:ascii="Sylfaen" w:hAnsi="Sylfaen"/>
        </w:rPr>
        <w:t>You agree and acknowledge that in the event you are not allowed to enter the game due to your late arrival, the Company shall not be liable to refund the ticket price to you.</w:t>
      </w:r>
    </w:p>
    <w:p w14:paraId="4B341975" w14:textId="77777777" w:rsidR="009C67E3" w:rsidRDefault="009C67E3" w:rsidP="009C67E3">
      <w:pPr>
        <w:pStyle w:val="ListParagraph"/>
        <w:jc w:val="both"/>
        <w:rPr>
          <w:rFonts w:ascii="Sylfaen" w:hAnsi="Sylfaen"/>
        </w:rPr>
      </w:pPr>
    </w:p>
    <w:p w14:paraId="28C170C0" w14:textId="29452240" w:rsidR="009C67E3" w:rsidRDefault="009C67E3" w:rsidP="00201393">
      <w:pPr>
        <w:pStyle w:val="ListParagraph"/>
        <w:numPr>
          <w:ilvl w:val="1"/>
          <w:numId w:val="1"/>
        </w:numPr>
        <w:ind w:left="426" w:hanging="852"/>
        <w:jc w:val="both"/>
        <w:rPr>
          <w:rFonts w:ascii="Sylfaen" w:hAnsi="Sylfaen"/>
        </w:rPr>
      </w:pPr>
      <w:r>
        <w:rPr>
          <w:rFonts w:ascii="Sylfaen" w:hAnsi="Sylfaen"/>
        </w:rPr>
        <w:t>In the event you book a team virtual reality game or service and any of your teammates are late. You may choose to wait for them, however in such circumstances your in-game time will be reduced accordingly. In such cases decision of the instructor appointed by the Company shall be final and binding.</w:t>
      </w:r>
    </w:p>
    <w:p w14:paraId="5C3FAE64" w14:textId="77777777" w:rsidR="009C67E3" w:rsidRDefault="009C67E3" w:rsidP="009C67E3">
      <w:pPr>
        <w:pStyle w:val="ListParagraph"/>
        <w:jc w:val="both"/>
        <w:rPr>
          <w:rFonts w:ascii="Sylfaen" w:hAnsi="Sylfaen"/>
        </w:rPr>
      </w:pPr>
    </w:p>
    <w:p w14:paraId="13FDB158" w14:textId="6F6BBCFD" w:rsidR="00DD0343" w:rsidRPr="00D12984" w:rsidRDefault="00693CB8" w:rsidP="00DD0343">
      <w:pPr>
        <w:pStyle w:val="ListParagraph"/>
        <w:numPr>
          <w:ilvl w:val="0"/>
          <w:numId w:val="1"/>
        </w:numPr>
        <w:ind w:hanging="720"/>
        <w:jc w:val="both"/>
        <w:rPr>
          <w:rFonts w:ascii="Sylfaen" w:hAnsi="Sylfaen"/>
        </w:rPr>
      </w:pPr>
      <w:r>
        <w:rPr>
          <w:rFonts w:ascii="Sylfaen" w:hAnsi="Sylfaen"/>
          <w:b/>
        </w:rPr>
        <w:t>Compliance</w:t>
      </w:r>
    </w:p>
    <w:p w14:paraId="0689358B" w14:textId="77777777" w:rsidR="00DD0343" w:rsidRPr="00D12984" w:rsidRDefault="00DD0343" w:rsidP="00DD0343">
      <w:pPr>
        <w:pStyle w:val="ListParagraph"/>
        <w:ind w:hanging="720"/>
        <w:jc w:val="both"/>
        <w:rPr>
          <w:rFonts w:ascii="Sylfaen" w:hAnsi="Sylfaen"/>
        </w:rPr>
      </w:pPr>
    </w:p>
    <w:p w14:paraId="58D7CE4A" w14:textId="2913E5AB" w:rsidR="00DD0343" w:rsidRDefault="00693CB8" w:rsidP="00201393">
      <w:pPr>
        <w:pStyle w:val="ListParagraph"/>
        <w:numPr>
          <w:ilvl w:val="1"/>
          <w:numId w:val="1"/>
        </w:numPr>
        <w:ind w:left="426" w:hanging="852"/>
        <w:jc w:val="both"/>
        <w:rPr>
          <w:rFonts w:ascii="Sylfaen" w:hAnsi="Sylfaen"/>
        </w:rPr>
      </w:pPr>
      <w:r>
        <w:rPr>
          <w:rFonts w:ascii="Sylfaen" w:hAnsi="Sylfaen"/>
        </w:rPr>
        <w:t xml:space="preserve">You warrant that you shall comply with all the signs, signals, notices, directions, </w:t>
      </w:r>
      <w:r w:rsidR="00BC18B1">
        <w:rPr>
          <w:rFonts w:ascii="Sylfaen" w:hAnsi="Sylfaen"/>
        </w:rPr>
        <w:t xml:space="preserve">and </w:t>
      </w:r>
      <w:r>
        <w:rPr>
          <w:rFonts w:ascii="Sylfaen" w:hAnsi="Sylfaen"/>
        </w:rPr>
        <w:t xml:space="preserve">instructions provided by </w:t>
      </w:r>
      <w:r w:rsidR="00BC18B1">
        <w:rPr>
          <w:rFonts w:ascii="Sylfaen" w:hAnsi="Sylfaen"/>
        </w:rPr>
        <w:t>the instructor before, during or after the use of Company Products. In the event you fail to comply with the signs, signals, notices, directions, and instructions provided by the instructor, the Company, at its sole discretion, reserves the right to cancel your ticket and remove you from the Company Premise without any refund or compensation.</w:t>
      </w:r>
    </w:p>
    <w:p w14:paraId="60884A0A" w14:textId="77777777" w:rsidR="00266916" w:rsidRPr="00266916" w:rsidRDefault="00266916" w:rsidP="00266916">
      <w:pPr>
        <w:pStyle w:val="ListParagraph"/>
        <w:jc w:val="both"/>
        <w:rPr>
          <w:rFonts w:ascii="Sylfaen" w:hAnsi="Sylfaen"/>
        </w:rPr>
      </w:pPr>
    </w:p>
    <w:p w14:paraId="52FEC367" w14:textId="3808680E" w:rsidR="00DD0343" w:rsidRPr="00D12984" w:rsidRDefault="00266916" w:rsidP="00DD0343">
      <w:pPr>
        <w:pStyle w:val="ListParagraph"/>
        <w:numPr>
          <w:ilvl w:val="0"/>
          <w:numId w:val="1"/>
        </w:numPr>
        <w:spacing w:after="0"/>
        <w:ind w:hanging="720"/>
        <w:jc w:val="both"/>
        <w:rPr>
          <w:rFonts w:ascii="Sylfaen" w:hAnsi="Sylfaen"/>
        </w:rPr>
      </w:pPr>
      <w:r>
        <w:rPr>
          <w:rFonts w:ascii="Sylfaen" w:hAnsi="Sylfaen"/>
          <w:b/>
        </w:rPr>
        <w:lastRenderedPageBreak/>
        <w:t>Declaration for Use of Virtual Reality Products</w:t>
      </w:r>
    </w:p>
    <w:p w14:paraId="129B17DE" w14:textId="77777777" w:rsidR="00DD0343" w:rsidRPr="00D12984" w:rsidRDefault="00DD0343" w:rsidP="00DD0343">
      <w:pPr>
        <w:pStyle w:val="ListParagraph"/>
        <w:jc w:val="both"/>
        <w:rPr>
          <w:rFonts w:ascii="Sylfaen" w:hAnsi="Sylfaen"/>
          <w:b/>
        </w:rPr>
      </w:pPr>
    </w:p>
    <w:p w14:paraId="62EF6422" w14:textId="7915115E" w:rsidR="00DD0343" w:rsidRDefault="003B18C5" w:rsidP="00201393">
      <w:pPr>
        <w:pStyle w:val="ListParagraph"/>
        <w:numPr>
          <w:ilvl w:val="1"/>
          <w:numId w:val="1"/>
        </w:numPr>
        <w:ind w:left="426" w:hanging="852"/>
        <w:jc w:val="both"/>
        <w:rPr>
          <w:rFonts w:ascii="Sylfaen" w:hAnsi="Sylfaen"/>
        </w:rPr>
      </w:pPr>
      <w:r>
        <w:rPr>
          <w:rFonts w:ascii="Sylfaen" w:hAnsi="Sylfaen"/>
        </w:rPr>
        <w:t xml:space="preserve">You shall comply with following requirements in order to use </w:t>
      </w:r>
      <w:r w:rsidR="00AA1A23">
        <w:rPr>
          <w:rFonts w:ascii="Sylfaen" w:hAnsi="Sylfaen"/>
        </w:rPr>
        <w:t>some of the Company Products offering</w:t>
      </w:r>
      <w:r>
        <w:rPr>
          <w:rFonts w:ascii="Sylfaen" w:hAnsi="Sylfaen"/>
        </w:rPr>
        <w:t xml:space="preserve"> virtual reality </w:t>
      </w:r>
      <w:r w:rsidR="00AA1A23">
        <w:rPr>
          <w:rFonts w:ascii="Sylfaen" w:hAnsi="Sylfaen"/>
        </w:rPr>
        <w:t>games and services</w:t>
      </w:r>
      <w:r>
        <w:rPr>
          <w:rFonts w:ascii="Sylfaen" w:hAnsi="Sylfaen"/>
        </w:rPr>
        <w:t>:</w:t>
      </w:r>
    </w:p>
    <w:p w14:paraId="1C239775" w14:textId="77777777" w:rsidR="0032095C" w:rsidRDefault="0032095C" w:rsidP="0032095C">
      <w:pPr>
        <w:pStyle w:val="ListParagraph"/>
        <w:jc w:val="both"/>
        <w:rPr>
          <w:rFonts w:ascii="Sylfaen" w:hAnsi="Sylfaen"/>
        </w:rPr>
      </w:pPr>
    </w:p>
    <w:p w14:paraId="2E9E9672" w14:textId="77777777" w:rsidR="0069452C" w:rsidRDefault="003B18C5" w:rsidP="00201393">
      <w:pPr>
        <w:pStyle w:val="ListParagraph"/>
        <w:numPr>
          <w:ilvl w:val="2"/>
          <w:numId w:val="1"/>
        </w:numPr>
        <w:ind w:left="1418" w:hanging="992"/>
        <w:jc w:val="both"/>
        <w:rPr>
          <w:ins w:id="13" w:author="GLA" w:date="2020-06-19T18:53:00Z"/>
          <w:rFonts w:ascii="Sylfaen" w:hAnsi="Sylfaen"/>
        </w:rPr>
      </w:pPr>
      <w:r>
        <w:rPr>
          <w:rFonts w:ascii="Sylfaen" w:hAnsi="Sylfaen"/>
        </w:rPr>
        <w:t>You warrant that you</w:t>
      </w:r>
      <w:r w:rsidR="00C97CB6">
        <w:rPr>
          <w:rFonts w:ascii="Sylfaen" w:hAnsi="Sylfaen"/>
        </w:rPr>
        <w:t xml:space="preserve"> and minors (in case the ticket is purchased for the minors) are in good health (both physical and mental) and free from any medical conditions</w:t>
      </w:r>
      <w:ins w:id="14" w:author="GLA" w:date="2020-06-19T18:53:00Z">
        <w:r w:rsidR="0069452C">
          <w:rPr>
            <w:rFonts w:ascii="Sylfaen" w:hAnsi="Sylfaen"/>
          </w:rPr>
          <w:t xml:space="preserve">, including but not limited to </w:t>
        </w:r>
      </w:ins>
    </w:p>
    <w:p w14:paraId="101DEDB9" w14:textId="74F3C99B" w:rsidR="0069452C" w:rsidRPr="0069452C" w:rsidRDefault="0069452C" w:rsidP="00201393">
      <w:pPr>
        <w:pStyle w:val="ListParagraph"/>
        <w:numPr>
          <w:ilvl w:val="0"/>
          <w:numId w:val="3"/>
        </w:numPr>
        <w:ind w:left="1985" w:hanging="567"/>
        <w:jc w:val="both"/>
        <w:rPr>
          <w:ins w:id="15" w:author="GLA" w:date="2020-06-19T18:53:00Z"/>
          <w:rFonts w:ascii="Sylfaen" w:hAnsi="Sylfaen"/>
        </w:rPr>
      </w:pPr>
      <w:ins w:id="16" w:author="GLA" w:date="2020-06-19T18:53:00Z">
        <w:r w:rsidRPr="0069452C">
          <w:rPr>
            <w:rFonts w:ascii="Sylfaen" w:hAnsi="Sylfaen"/>
          </w:rPr>
          <w:t>Epilepsy and similar seizure disorders</w:t>
        </w:r>
      </w:ins>
      <w:ins w:id="17" w:author="GLA" w:date="2020-06-19T18:56:00Z">
        <w:r w:rsidR="00AF4CEF">
          <w:rPr>
            <w:rFonts w:ascii="Sylfaen" w:hAnsi="Sylfaen"/>
          </w:rPr>
          <w:t>;</w:t>
        </w:r>
      </w:ins>
    </w:p>
    <w:p w14:paraId="673586F5" w14:textId="2BFC8EB4" w:rsidR="0069452C" w:rsidRPr="0069452C" w:rsidRDefault="00AF4CEF" w:rsidP="00201393">
      <w:pPr>
        <w:pStyle w:val="ListParagraph"/>
        <w:numPr>
          <w:ilvl w:val="0"/>
          <w:numId w:val="3"/>
        </w:numPr>
        <w:ind w:left="1985" w:hanging="567"/>
        <w:jc w:val="both"/>
        <w:rPr>
          <w:ins w:id="18" w:author="GLA" w:date="2020-06-19T18:53:00Z"/>
          <w:rFonts w:ascii="Sylfaen" w:hAnsi="Sylfaen"/>
        </w:rPr>
      </w:pPr>
      <w:ins w:id="19" w:author="GLA" w:date="2020-06-19T18:56:00Z">
        <w:r>
          <w:rPr>
            <w:rFonts w:ascii="Sylfaen" w:hAnsi="Sylfaen"/>
          </w:rPr>
          <w:t>Having i</w:t>
        </w:r>
      </w:ins>
      <w:ins w:id="20" w:author="GLA" w:date="2020-06-19T18:53:00Z">
        <w:r w:rsidR="00201393">
          <w:rPr>
            <w:rFonts w:ascii="Sylfaen" w:hAnsi="Sylfaen"/>
          </w:rPr>
          <w:t xml:space="preserve">mplanted </w:t>
        </w:r>
      </w:ins>
      <w:ins w:id="21" w:author="GLA" w:date="2020-06-19T19:13:00Z">
        <w:r w:rsidR="00201393">
          <w:rPr>
            <w:rFonts w:ascii="Sylfaen" w:hAnsi="Sylfaen"/>
          </w:rPr>
          <w:t>p</w:t>
        </w:r>
      </w:ins>
      <w:ins w:id="22" w:author="GLA" w:date="2020-06-19T18:53:00Z">
        <w:r w:rsidR="0069452C" w:rsidRPr="0069452C">
          <w:rPr>
            <w:rFonts w:ascii="Sylfaen" w:hAnsi="Sylfaen"/>
          </w:rPr>
          <w:t>acemakers</w:t>
        </w:r>
      </w:ins>
      <w:ins w:id="23" w:author="GLA" w:date="2020-06-19T18:56:00Z">
        <w:r>
          <w:rPr>
            <w:rFonts w:ascii="Sylfaen" w:hAnsi="Sylfaen"/>
          </w:rPr>
          <w:t>;</w:t>
        </w:r>
      </w:ins>
    </w:p>
    <w:p w14:paraId="0B87510E" w14:textId="7ABD10DF" w:rsidR="0069452C" w:rsidRPr="0069452C" w:rsidRDefault="0069452C" w:rsidP="00201393">
      <w:pPr>
        <w:pStyle w:val="ListParagraph"/>
        <w:numPr>
          <w:ilvl w:val="0"/>
          <w:numId w:val="3"/>
        </w:numPr>
        <w:ind w:left="1985" w:hanging="567"/>
        <w:jc w:val="both"/>
        <w:rPr>
          <w:ins w:id="24" w:author="GLA" w:date="2020-06-19T18:53:00Z"/>
          <w:rFonts w:ascii="Sylfaen" w:hAnsi="Sylfaen"/>
        </w:rPr>
      </w:pPr>
      <w:ins w:id="25" w:author="GLA" w:date="2020-06-19T18:53:00Z">
        <w:r w:rsidRPr="0069452C">
          <w:rPr>
            <w:rFonts w:ascii="Sylfaen" w:hAnsi="Sylfaen"/>
          </w:rPr>
          <w:t>Deaf</w:t>
        </w:r>
      </w:ins>
      <w:ins w:id="26" w:author="GLA" w:date="2020-06-19T18:56:00Z">
        <w:r w:rsidR="00AF4CEF">
          <w:rPr>
            <w:rFonts w:ascii="Sylfaen" w:hAnsi="Sylfaen"/>
          </w:rPr>
          <w:t>ness</w:t>
        </w:r>
      </w:ins>
      <w:ins w:id="27" w:author="GLA" w:date="2020-06-19T18:53:00Z">
        <w:r w:rsidR="00AF4CEF">
          <w:rPr>
            <w:rFonts w:ascii="Sylfaen" w:hAnsi="Sylfaen"/>
          </w:rPr>
          <w:t xml:space="preserve"> or severe hearing loss</w:t>
        </w:r>
      </w:ins>
      <w:ins w:id="28" w:author="GLA" w:date="2020-06-19T18:56:00Z">
        <w:r w:rsidR="00AF4CEF">
          <w:rPr>
            <w:rFonts w:ascii="Sylfaen" w:hAnsi="Sylfaen"/>
          </w:rPr>
          <w:t>;</w:t>
        </w:r>
      </w:ins>
    </w:p>
    <w:p w14:paraId="613D36B6" w14:textId="14D01895" w:rsidR="0069452C" w:rsidRPr="0069452C" w:rsidRDefault="0069452C" w:rsidP="00201393">
      <w:pPr>
        <w:pStyle w:val="ListParagraph"/>
        <w:numPr>
          <w:ilvl w:val="0"/>
          <w:numId w:val="3"/>
        </w:numPr>
        <w:ind w:left="1985" w:hanging="567"/>
        <w:jc w:val="both"/>
        <w:rPr>
          <w:ins w:id="29" w:author="GLA" w:date="2020-06-19T18:53:00Z"/>
          <w:rFonts w:ascii="Sylfaen" w:hAnsi="Sylfaen"/>
        </w:rPr>
      </w:pPr>
      <w:ins w:id="30" w:author="GLA" w:date="2020-06-19T18:53:00Z">
        <w:r w:rsidRPr="0069452C">
          <w:rPr>
            <w:rFonts w:ascii="Sylfaen" w:hAnsi="Sylfaen"/>
          </w:rPr>
          <w:t>Brok</w:t>
        </w:r>
        <w:r w:rsidR="00AF4CEF">
          <w:rPr>
            <w:rFonts w:ascii="Sylfaen" w:hAnsi="Sylfaen"/>
          </w:rPr>
          <w:t>en leg or arm and wearing casts</w:t>
        </w:r>
      </w:ins>
      <w:ins w:id="31" w:author="GLA" w:date="2020-06-19T18:57:00Z">
        <w:r w:rsidR="00AF4CEF">
          <w:rPr>
            <w:rFonts w:ascii="Sylfaen" w:hAnsi="Sylfaen"/>
          </w:rPr>
          <w:t>;</w:t>
        </w:r>
      </w:ins>
    </w:p>
    <w:p w14:paraId="0468DFE7" w14:textId="416AEFD2" w:rsidR="0069452C" w:rsidRPr="0069452C" w:rsidRDefault="00AF4CEF" w:rsidP="00201393">
      <w:pPr>
        <w:pStyle w:val="ListParagraph"/>
        <w:numPr>
          <w:ilvl w:val="0"/>
          <w:numId w:val="3"/>
        </w:numPr>
        <w:ind w:left="1985" w:hanging="567"/>
        <w:jc w:val="both"/>
        <w:rPr>
          <w:ins w:id="32" w:author="GLA" w:date="2020-06-19T18:53:00Z"/>
          <w:rFonts w:ascii="Sylfaen" w:hAnsi="Sylfaen"/>
        </w:rPr>
      </w:pPr>
      <w:ins w:id="33" w:author="GLA" w:date="2020-06-19T18:57:00Z">
        <w:r>
          <w:rPr>
            <w:rFonts w:ascii="Sylfaen" w:hAnsi="Sylfaen"/>
          </w:rPr>
          <w:t>Being a w</w:t>
        </w:r>
      </w:ins>
      <w:ins w:id="34" w:author="GLA" w:date="2020-06-19T18:53:00Z">
        <w:r>
          <w:rPr>
            <w:rFonts w:ascii="Sylfaen" w:hAnsi="Sylfaen"/>
          </w:rPr>
          <w:t>heelchair user</w:t>
        </w:r>
      </w:ins>
      <w:ins w:id="35" w:author="GLA" w:date="2020-06-19T18:57:00Z">
        <w:r>
          <w:rPr>
            <w:rFonts w:ascii="Sylfaen" w:hAnsi="Sylfaen"/>
          </w:rPr>
          <w:t>;</w:t>
        </w:r>
      </w:ins>
    </w:p>
    <w:p w14:paraId="45B3F3B5" w14:textId="7FE4A750" w:rsidR="0069452C" w:rsidRDefault="00AF4CEF" w:rsidP="00201393">
      <w:pPr>
        <w:pStyle w:val="ListParagraph"/>
        <w:numPr>
          <w:ilvl w:val="0"/>
          <w:numId w:val="3"/>
        </w:numPr>
        <w:ind w:left="1985" w:hanging="567"/>
        <w:jc w:val="both"/>
        <w:rPr>
          <w:ins w:id="36" w:author="GLA" w:date="2020-06-19T19:04:00Z"/>
          <w:rFonts w:ascii="Sylfaen" w:hAnsi="Sylfaen"/>
        </w:rPr>
      </w:pPr>
      <w:ins w:id="37" w:author="GLA" w:date="2020-06-19T18:53:00Z">
        <w:r>
          <w:rPr>
            <w:rFonts w:ascii="Sylfaen" w:hAnsi="Sylfaen"/>
          </w:rPr>
          <w:t xml:space="preserve">Heart </w:t>
        </w:r>
      </w:ins>
      <w:ins w:id="38" w:author="GLA" w:date="2020-06-19T18:57:00Z">
        <w:r>
          <w:rPr>
            <w:rFonts w:ascii="Sylfaen" w:hAnsi="Sylfaen"/>
          </w:rPr>
          <w:t>c</w:t>
        </w:r>
      </w:ins>
      <w:ins w:id="39" w:author="GLA" w:date="2020-06-19T18:53:00Z">
        <w:r w:rsidR="0069452C" w:rsidRPr="00AF4CEF">
          <w:rPr>
            <w:rFonts w:ascii="Sylfaen" w:hAnsi="Sylfaen"/>
          </w:rPr>
          <w:t>ondition</w:t>
        </w:r>
      </w:ins>
      <w:ins w:id="40" w:author="GLA" w:date="2020-06-19T18:57:00Z">
        <w:r>
          <w:rPr>
            <w:rFonts w:ascii="Sylfaen" w:hAnsi="Sylfaen"/>
          </w:rPr>
          <w:t>;</w:t>
        </w:r>
      </w:ins>
      <w:ins w:id="41" w:author="GLA" w:date="2020-06-19T18:53:00Z">
        <w:r w:rsidR="0069452C" w:rsidRPr="00AF4CEF">
          <w:rPr>
            <w:rFonts w:ascii="Sylfaen" w:hAnsi="Sylfaen"/>
          </w:rPr>
          <w:t xml:space="preserve"> </w:t>
        </w:r>
      </w:ins>
    </w:p>
    <w:p w14:paraId="5E2E2BCE" w14:textId="76121CB4" w:rsidR="006B76F8" w:rsidRPr="00AF4CEF" w:rsidRDefault="006B76F8" w:rsidP="00201393">
      <w:pPr>
        <w:pStyle w:val="ListParagraph"/>
        <w:numPr>
          <w:ilvl w:val="0"/>
          <w:numId w:val="3"/>
        </w:numPr>
        <w:ind w:left="1985" w:hanging="567"/>
        <w:jc w:val="both"/>
        <w:rPr>
          <w:ins w:id="42" w:author="GLA" w:date="2020-06-19T18:53:00Z"/>
          <w:rFonts w:ascii="Sylfaen" w:hAnsi="Sylfaen"/>
        </w:rPr>
      </w:pPr>
      <w:ins w:id="43" w:author="GLA" w:date="2020-06-19T19:04:00Z">
        <w:r>
          <w:rPr>
            <w:rFonts w:ascii="Sylfaen" w:hAnsi="Sylfaen"/>
          </w:rPr>
          <w:t>Pregnancy;</w:t>
        </w:r>
      </w:ins>
    </w:p>
    <w:p w14:paraId="2399453E" w14:textId="14A0E548" w:rsidR="0069452C" w:rsidRPr="0069452C" w:rsidRDefault="0069452C" w:rsidP="00201393">
      <w:pPr>
        <w:pStyle w:val="ListParagraph"/>
        <w:numPr>
          <w:ilvl w:val="0"/>
          <w:numId w:val="3"/>
        </w:numPr>
        <w:ind w:left="1985" w:hanging="567"/>
        <w:jc w:val="both"/>
        <w:rPr>
          <w:ins w:id="44" w:author="GLA" w:date="2020-06-19T18:53:00Z"/>
          <w:rFonts w:ascii="Sylfaen" w:hAnsi="Sylfaen"/>
        </w:rPr>
      </w:pPr>
      <w:ins w:id="45" w:author="GLA" w:date="2020-06-19T18:53:00Z">
        <w:r w:rsidRPr="0069452C">
          <w:rPr>
            <w:rFonts w:ascii="Sylfaen" w:hAnsi="Sylfaen"/>
          </w:rPr>
          <w:t xml:space="preserve">Any other serious illness that is capable of hindering </w:t>
        </w:r>
      </w:ins>
      <w:ins w:id="46" w:author="GLA" w:date="2020-06-19T18:55:00Z">
        <w:r w:rsidR="00662EB4">
          <w:rPr>
            <w:rFonts w:ascii="Sylfaen" w:hAnsi="Sylfaen"/>
          </w:rPr>
          <w:t>your</w:t>
        </w:r>
      </w:ins>
      <w:ins w:id="47" w:author="GLA" w:date="2020-06-19T18:53:00Z">
        <w:r w:rsidRPr="0069452C">
          <w:rPr>
            <w:rFonts w:ascii="Sylfaen" w:hAnsi="Sylfaen"/>
          </w:rPr>
          <w:t xml:space="preserve"> ability to participate in the gaming events.</w:t>
        </w:r>
      </w:ins>
    </w:p>
    <w:p w14:paraId="38483052" w14:textId="41DAD441" w:rsidR="0069452C" w:rsidRPr="00AF4CEF" w:rsidDel="00AF4CEF" w:rsidRDefault="00C97CB6" w:rsidP="0032095C">
      <w:pPr>
        <w:pStyle w:val="ListParagraph"/>
        <w:numPr>
          <w:ilvl w:val="2"/>
          <w:numId w:val="1"/>
        </w:numPr>
        <w:ind w:left="709" w:hanging="709"/>
        <w:jc w:val="both"/>
        <w:rPr>
          <w:del w:id="48" w:author="GLA" w:date="2020-06-19T18:57:00Z"/>
          <w:rFonts w:ascii="Sylfaen" w:hAnsi="Sylfaen"/>
        </w:rPr>
      </w:pPr>
      <w:del w:id="49" w:author="GLA" w:date="2020-06-19T18:53:00Z">
        <w:r w:rsidRPr="00AF4CEF" w:rsidDel="0069452C">
          <w:rPr>
            <w:rFonts w:ascii="Sylfaen" w:hAnsi="Sylfaen"/>
          </w:rPr>
          <w:delText>.</w:delText>
        </w:r>
      </w:del>
    </w:p>
    <w:p w14:paraId="7A6D8091" w14:textId="77777777" w:rsidR="0032095C" w:rsidRPr="00AF4CEF" w:rsidRDefault="0032095C" w:rsidP="00AF4CEF">
      <w:pPr>
        <w:pStyle w:val="ListParagraph"/>
        <w:ind w:left="709"/>
        <w:jc w:val="both"/>
        <w:rPr>
          <w:rFonts w:ascii="Sylfaen" w:hAnsi="Sylfaen"/>
        </w:rPr>
      </w:pPr>
    </w:p>
    <w:p w14:paraId="6874F327" w14:textId="55EA328F" w:rsidR="00C97CB6" w:rsidRDefault="00EE543B" w:rsidP="00201393">
      <w:pPr>
        <w:pStyle w:val="ListParagraph"/>
        <w:numPr>
          <w:ilvl w:val="2"/>
          <w:numId w:val="1"/>
        </w:numPr>
        <w:ind w:left="1418" w:hanging="992"/>
        <w:jc w:val="both"/>
        <w:rPr>
          <w:rFonts w:ascii="Sylfaen" w:hAnsi="Sylfaen"/>
        </w:rPr>
      </w:pPr>
      <w:r>
        <w:rPr>
          <w:rFonts w:ascii="Sylfaen" w:hAnsi="Sylfaen"/>
        </w:rPr>
        <w:t>You acknowledge and agree that use of virtual reality products may affect adversely in case of pregnancy and thus y</w:t>
      </w:r>
      <w:r w:rsidR="00C97CB6">
        <w:rPr>
          <w:rFonts w:ascii="Sylfaen" w:hAnsi="Sylfaen"/>
        </w:rPr>
        <w:t>ou warrant that</w:t>
      </w:r>
      <w:r w:rsidR="003C25BD">
        <w:rPr>
          <w:rFonts w:ascii="Sylfaen" w:hAnsi="Sylfaen"/>
        </w:rPr>
        <w:t xml:space="preserve"> you are not more than [</w:t>
      </w:r>
      <w:r w:rsidR="003C25BD">
        <w:rPr>
          <w:rFonts w:ascii="Sylfaen" w:hAnsi="Sylfaen"/>
          <w:i/>
          <w:iCs/>
        </w:rPr>
        <w:t>insert months here</w:t>
      </w:r>
      <w:r w:rsidR="003C25BD">
        <w:rPr>
          <w:rFonts w:ascii="Sylfaen" w:hAnsi="Sylfaen"/>
        </w:rPr>
        <w:t>]</w:t>
      </w:r>
      <w:r>
        <w:rPr>
          <w:rFonts w:ascii="Sylfaen" w:hAnsi="Sylfaen"/>
        </w:rPr>
        <w:t xml:space="preserve"> months’ pregnant.</w:t>
      </w:r>
      <w:r w:rsidR="003C25BD">
        <w:rPr>
          <w:rFonts w:ascii="Sylfaen" w:hAnsi="Sylfaen"/>
        </w:rPr>
        <w:t xml:space="preserve"> (</w:t>
      </w:r>
      <w:r w:rsidR="003C25BD" w:rsidRPr="003C25BD">
        <w:rPr>
          <w:rFonts w:ascii="Sylfaen" w:hAnsi="Sylfaen"/>
          <w:i/>
          <w:iCs/>
        </w:rPr>
        <w:t>Applicable in case of women</w:t>
      </w:r>
      <w:r w:rsidR="003C25BD">
        <w:rPr>
          <w:rFonts w:ascii="Sylfaen" w:hAnsi="Sylfaen"/>
        </w:rPr>
        <w:t>)</w:t>
      </w:r>
    </w:p>
    <w:p w14:paraId="14A289C5" w14:textId="77777777" w:rsidR="0032095C" w:rsidRDefault="0032095C" w:rsidP="0032095C">
      <w:pPr>
        <w:pStyle w:val="ListParagraph"/>
        <w:ind w:left="709"/>
        <w:jc w:val="both"/>
        <w:rPr>
          <w:rFonts w:ascii="Sylfaen" w:hAnsi="Sylfaen"/>
        </w:rPr>
      </w:pPr>
    </w:p>
    <w:p w14:paraId="3C543547" w14:textId="429471E9" w:rsidR="00EE543B" w:rsidRDefault="00EE543B" w:rsidP="00201393">
      <w:pPr>
        <w:pStyle w:val="ListParagraph"/>
        <w:numPr>
          <w:ilvl w:val="2"/>
          <w:numId w:val="1"/>
        </w:numPr>
        <w:ind w:left="1418" w:hanging="992"/>
        <w:jc w:val="both"/>
        <w:rPr>
          <w:rFonts w:ascii="Sylfaen" w:hAnsi="Sylfaen"/>
        </w:rPr>
      </w:pPr>
      <w:r>
        <w:rPr>
          <w:rFonts w:ascii="Sylfaen" w:hAnsi="Sylfaen"/>
        </w:rPr>
        <w:t xml:space="preserve">You have not consumed any liquor, drugs </w:t>
      </w:r>
      <w:ins w:id="50" w:author="GLA" w:date="2020-06-19T18:58:00Z">
        <w:r w:rsidR="00E00C22">
          <w:rPr>
            <w:rFonts w:ascii="Sylfaen" w:hAnsi="Sylfaen"/>
          </w:rPr>
          <w:t>(including prescription drugs if you do not have a prescription</w:t>
        </w:r>
      </w:ins>
      <w:ins w:id="51" w:author="GLA" w:date="2020-06-19T19:08:00Z">
        <w:r w:rsidR="00172EFC">
          <w:rPr>
            <w:rFonts w:ascii="Sylfaen" w:hAnsi="Sylfaen"/>
          </w:rPr>
          <w:t xml:space="preserve"> from a valid medical professional</w:t>
        </w:r>
      </w:ins>
      <w:ins w:id="52" w:author="GLA" w:date="2020-06-19T18:58:00Z">
        <w:r w:rsidR="00E00C22">
          <w:rPr>
            <w:rFonts w:ascii="Sylfaen" w:hAnsi="Sylfaen"/>
          </w:rPr>
          <w:t xml:space="preserve"> for the same</w:t>
        </w:r>
      </w:ins>
      <w:ins w:id="53" w:author="GLA" w:date="2020-06-19T19:08:00Z">
        <w:r w:rsidR="00172EFC">
          <w:rPr>
            <w:rFonts w:ascii="Sylfaen" w:hAnsi="Sylfaen"/>
          </w:rPr>
          <w:t>, which may be required to be produced at the Company Premise</w:t>
        </w:r>
      </w:ins>
      <w:ins w:id="54" w:author="GLA" w:date="2020-06-19T18:58:00Z">
        <w:r w:rsidR="00E00C22">
          <w:rPr>
            <w:rFonts w:ascii="Sylfaen" w:hAnsi="Sylfaen"/>
          </w:rPr>
          <w:t xml:space="preserve">) </w:t>
        </w:r>
      </w:ins>
      <w:r>
        <w:rPr>
          <w:rFonts w:ascii="Sylfaen" w:hAnsi="Sylfaen"/>
        </w:rPr>
        <w:t>or other narcotics substance</w:t>
      </w:r>
      <w:ins w:id="55" w:author="GLA" w:date="2020-06-19T19:08:00Z">
        <w:r w:rsidR="00172EFC">
          <w:rPr>
            <w:rFonts w:ascii="Sylfaen" w:hAnsi="Sylfaen"/>
          </w:rPr>
          <w:t xml:space="preserve">, at the time of entering the </w:t>
        </w:r>
      </w:ins>
      <w:ins w:id="56" w:author="GLA" w:date="2020-06-19T19:09:00Z">
        <w:r w:rsidR="00172EFC">
          <w:rPr>
            <w:rFonts w:ascii="Sylfaen" w:hAnsi="Sylfaen"/>
          </w:rPr>
          <w:t>Company</w:t>
        </w:r>
      </w:ins>
      <w:ins w:id="57" w:author="GLA" w:date="2020-06-19T19:08:00Z">
        <w:r w:rsidR="00172EFC">
          <w:rPr>
            <w:rFonts w:ascii="Sylfaen" w:hAnsi="Sylfaen"/>
          </w:rPr>
          <w:t xml:space="preserve"> Premise and </w:t>
        </w:r>
      </w:ins>
      <w:ins w:id="58" w:author="GLA" w:date="2020-06-19T19:09:00Z">
        <w:r w:rsidR="00172EFC">
          <w:rPr>
            <w:rFonts w:ascii="Sylfaen" w:hAnsi="Sylfaen"/>
          </w:rPr>
          <w:t xml:space="preserve">shall not carry such substances </w:t>
        </w:r>
      </w:ins>
      <w:ins w:id="59" w:author="GLA" w:date="2020-06-19T19:08:00Z">
        <w:r w:rsidR="00172EFC">
          <w:rPr>
            <w:rFonts w:ascii="Sylfaen" w:hAnsi="Sylfaen"/>
          </w:rPr>
          <w:t xml:space="preserve">during your </w:t>
        </w:r>
      </w:ins>
      <w:ins w:id="60" w:author="GLA" w:date="2020-06-19T19:09:00Z">
        <w:r w:rsidR="00172EFC">
          <w:rPr>
            <w:rFonts w:ascii="Sylfaen" w:hAnsi="Sylfaen"/>
          </w:rPr>
          <w:t>presence</w:t>
        </w:r>
      </w:ins>
      <w:ins w:id="61" w:author="GLA" w:date="2020-06-19T19:08:00Z">
        <w:r w:rsidR="00172EFC">
          <w:rPr>
            <w:rFonts w:ascii="Sylfaen" w:hAnsi="Sylfaen"/>
          </w:rPr>
          <w:t xml:space="preserve"> at the </w:t>
        </w:r>
      </w:ins>
      <w:ins w:id="62" w:author="GLA" w:date="2020-06-19T19:09:00Z">
        <w:r w:rsidR="00C07961">
          <w:rPr>
            <w:rFonts w:ascii="Sylfaen" w:hAnsi="Sylfaen"/>
          </w:rPr>
          <w:t>Company Premise</w:t>
        </w:r>
      </w:ins>
      <w:r>
        <w:rPr>
          <w:rFonts w:ascii="Sylfaen" w:hAnsi="Sylfaen"/>
        </w:rPr>
        <w:t>.</w:t>
      </w:r>
    </w:p>
    <w:p w14:paraId="5FC28755" w14:textId="77777777" w:rsidR="0032095C" w:rsidRDefault="0032095C" w:rsidP="0032095C">
      <w:pPr>
        <w:pStyle w:val="ListParagraph"/>
        <w:ind w:left="709"/>
        <w:jc w:val="both"/>
        <w:rPr>
          <w:rFonts w:ascii="Sylfaen" w:hAnsi="Sylfaen"/>
        </w:rPr>
      </w:pPr>
    </w:p>
    <w:p w14:paraId="271C637D" w14:textId="3F6D54F6" w:rsidR="0032095C" w:rsidRDefault="0032095C" w:rsidP="00201393">
      <w:pPr>
        <w:pStyle w:val="ListParagraph"/>
        <w:numPr>
          <w:ilvl w:val="1"/>
          <w:numId w:val="1"/>
        </w:numPr>
        <w:ind w:left="426" w:hanging="852"/>
        <w:jc w:val="both"/>
        <w:rPr>
          <w:ins w:id="63" w:author="GLA" w:date="2020-06-19T19:03:00Z"/>
          <w:rFonts w:ascii="Sylfaen" w:hAnsi="Sylfaen"/>
        </w:rPr>
      </w:pPr>
      <w:r>
        <w:rPr>
          <w:rFonts w:ascii="Sylfaen" w:hAnsi="Sylfaen"/>
        </w:rPr>
        <w:t xml:space="preserve">The Company at its sole discretion, reserves the right to </w:t>
      </w:r>
      <w:r w:rsidR="00AA1A23">
        <w:rPr>
          <w:rFonts w:ascii="Sylfaen" w:hAnsi="Sylfaen"/>
        </w:rPr>
        <w:t xml:space="preserve">selectively </w:t>
      </w:r>
      <w:r>
        <w:rPr>
          <w:rFonts w:ascii="Sylfaen" w:hAnsi="Sylfaen"/>
        </w:rPr>
        <w:t xml:space="preserve">apply the requirements laid down in Clause </w:t>
      </w:r>
      <w:r w:rsidR="009C67E3">
        <w:rPr>
          <w:rFonts w:ascii="Sylfaen" w:hAnsi="Sylfaen"/>
        </w:rPr>
        <w:t>10</w:t>
      </w:r>
      <w:r>
        <w:rPr>
          <w:rFonts w:ascii="Sylfaen" w:hAnsi="Sylfaen"/>
        </w:rPr>
        <w:t>.1 above to the virtual reality games and other services offered in Company Products.</w:t>
      </w:r>
      <w:r w:rsidR="00AA1A23">
        <w:rPr>
          <w:rFonts w:ascii="Sylfaen" w:hAnsi="Sylfaen"/>
        </w:rPr>
        <w:t xml:space="preserve"> You agree and acknowledge that the above requirements may or may not apply to all the Company Products offering virtual reality games and services.</w:t>
      </w:r>
    </w:p>
    <w:p w14:paraId="3FCD4445" w14:textId="77777777" w:rsidR="006B76F8" w:rsidRDefault="006B76F8" w:rsidP="006B76F8">
      <w:pPr>
        <w:pStyle w:val="ListParagraph"/>
        <w:jc w:val="both"/>
        <w:rPr>
          <w:ins w:id="64" w:author="GLA" w:date="2020-06-19T19:03:00Z"/>
          <w:rFonts w:ascii="Sylfaen" w:hAnsi="Sylfaen"/>
        </w:rPr>
      </w:pPr>
    </w:p>
    <w:p w14:paraId="5DB75919" w14:textId="28C7A7BB" w:rsidR="006B76F8" w:rsidRDefault="006B76F8" w:rsidP="00201393">
      <w:pPr>
        <w:pStyle w:val="ListParagraph"/>
        <w:numPr>
          <w:ilvl w:val="1"/>
          <w:numId w:val="1"/>
        </w:numPr>
        <w:ind w:left="426" w:hanging="852"/>
        <w:jc w:val="both"/>
        <w:rPr>
          <w:rFonts w:ascii="Sylfaen" w:hAnsi="Sylfaen"/>
        </w:rPr>
      </w:pPr>
      <w:ins w:id="65" w:author="GLA" w:date="2020-06-19T19:03:00Z">
        <w:r>
          <w:rPr>
            <w:rFonts w:ascii="Sylfaen" w:hAnsi="Sylfaen"/>
          </w:rPr>
          <w:t xml:space="preserve">The Company </w:t>
        </w:r>
        <w:r w:rsidRPr="006B76F8">
          <w:rPr>
            <w:rFonts w:ascii="Sylfaen" w:hAnsi="Sylfaen"/>
          </w:rPr>
          <w:t xml:space="preserve">shall not be responsible for </w:t>
        </w:r>
        <w:r>
          <w:rPr>
            <w:rFonts w:ascii="Sylfaen" w:hAnsi="Sylfaen"/>
          </w:rPr>
          <w:t>your</w:t>
        </w:r>
        <w:r w:rsidRPr="006B76F8">
          <w:rPr>
            <w:rFonts w:ascii="Sylfaen" w:hAnsi="Sylfaen"/>
          </w:rPr>
          <w:t xml:space="preserve"> failure to disclose </w:t>
        </w:r>
      </w:ins>
      <w:ins w:id="66" w:author="GLA" w:date="2020-06-19T19:04:00Z">
        <w:r>
          <w:rPr>
            <w:rFonts w:ascii="Sylfaen" w:hAnsi="Sylfaen"/>
          </w:rPr>
          <w:t>any</w:t>
        </w:r>
      </w:ins>
      <w:ins w:id="67" w:author="GLA" w:date="2020-06-19T19:03:00Z">
        <w:r w:rsidRPr="006B76F8">
          <w:rPr>
            <w:rFonts w:ascii="Sylfaen" w:hAnsi="Sylfaen"/>
          </w:rPr>
          <w:t xml:space="preserve"> medical condition </w:t>
        </w:r>
      </w:ins>
      <w:ins w:id="68" w:author="GLA" w:date="2020-06-19T19:04:00Z">
        <w:r>
          <w:rPr>
            <w:rFonts w:ascii="Sylfaen" w:hAnsi="Sylfaen"/>
          </w:rPr>
          <w:t xml:space="preserve">laid down in Clause 10.1.1 above, </w:t>
        </w:r>
      </w:ins>
      <w:ins w:id="69" w:author="GLA" w:date="2020-06-19T19:03:00Z">
        <w:r w:rsidRPr="006B76F8">
          <w:rPr>
            <w:rFonts w:ascii="Sylfaen" w:hAnsi="Sylfaen"/>
          </w:rPr>
          <w:t xml:space="preserve">to the relevant staff members at the </w:t>
        </w:r>
      </w:ins>
      <w:ins w:id="70" w:author="GLA" w:date="2020-06-19T19:04:00Z">
        <w:r>
          <w:rPr>
            <w:rFonts w:ascii="Sylfaen" w:hAnsi="Sylfaen"/>
          </w:rPr>
          <w:t>Company</w:t>
        </w:r>
      </w:ins>
      <w:ins w:id="71" w:author="GLA" w:date="2020-06-19T19:03:00Z">
        <w:r w:rsidRPr="006B76F8">
          <w:rPr>
            <w:rFonts w:ascii="Sylfaen" w:hAnsi="Sylfaen"/>
          </w:rPr>
          <w:t xml:space="preserve"> </w:t>
        </w:r>
      </w:ins>
      <w:ins w:id="72" w:author="GLA" w:date="2020-06-19T19:04:00Z">
        <w:r>
          <w:rPr>
            <w:rFonts w:ascii="Sylfaen" w:hAnsi="Sylfaen"/>
          </w:rPr>
          <w:t>P</w:t>
        </w:r>
      </w:ins>
      <w:ins w:id="73" w:author="GLA" w:date="2020-06-19T19:03:00Z">
        <w:r>
          <w:rPr>
            <w:rFonts w:ascii="Sylfaen" w:hAnsi="Sylfaen"/>
          </w:rPr>
          <w:t>remise</w:t>
        </w:r>
        <w:r w:rsidRPr="006B76F8">
          <w:rPr>
            <w:rFonts w:ascii="Sylfaen" w:hAnsi="Sylfaen"/>
          </w:rPr>
          <w:t xml:space="preserve">, prior to issuance of </w:t>
        </w:r>
      </w:ins>
      <w:ins w:id="74" w:author="GLA" w:date="2020-06-19T19:05:00Z">
        <w:r>
          <w:rPr>
            <w:rFonts w:ascii="Sylfaen" w:hAnsi="Sylfaen"/>
          </w:rPr>
          <w:t xml:space="preserve">a </w:t>
        </w:r>
      </w:ins>
      <w:ins w:id="75" w:author="GLA" w:date="2020-06-19T19:03:00Z">
        <w:r w:rsidRPr="006B76F8">
          <w:rPr>
            <w:rFonts w:ascii="Sylfaen" w:hAnsi="Sylfaen"/>
          </w:rPr>
          <w:t>ticket for a gaming event.</w:t>
        </w:r>
      </w:ins>
      <w:ins w:id="76" w:author="GLA" w:date="2020-06-19T19:05:00Z">
        <w:r>
          <w:rPr>
            <w:rFonts w:ascii="Sylfaen" w:hAnsi="Sylfaen"/>
          </w:rPr>
          <w:t xml:space="preserve"> </w:t>
        </w:r>
      </w:ins>
      <w:ins w:id="77" w:author="GLA" w:date="2020-06-19T19:06:00Z">
        <w:r>
          <w:rPr>
            <w:rFonts w:ascii="Sylfaen" w:hAnsi="Sylfaen"/>
          </w:rPr>
          <w:t>Further</w:t>
        </w:r>
      </w:ins>
      <w:ins w:id="78" w:author="GLA" w:date="2020-06-19T19:05:00Z">
        <w:r>
          <w:rPr>
            <w:rFonts w:ascii="Sylfaen" w:hAnsi="Sylfaen"/>
          </w:rPr>
          <w:t>, the Company shall have no liability to refund</w:t>
        </w:r>
      </w:ins>
      <w:ins w:id="79" w:author="GLA" w:date="2020-06-19T19:06:00Z">
        <w:r>
          <w:rPr>
            <w:rFonts w:ascii="Sylfaen" w:hAnsi="Sylfaen"/>
          </w:rPr>
          <w:t xml:space="preserve"> </w:t>
        </w:r>
      </w:ins>
      <w:ins w:id="80" w:author="GLA" w:date="2020-06-19T19:05:00Z">
        <w:r>
          <w:rPr>
            <w:rFonts w:ascii="Sylfaen" w:hAnsi="Sylfaen"/>
          </w:rPr>
          <w:t xml:space="preserve">the ticket amount to you in the event that it is found that you failed to disclose your medical condition at the time of </w:t>
        </w:r>
      </w:ins>
      <w:ins w:id="81" w:author="GLA" w:date="2020-06-19T19:06:00Z">
        <w:r>
          <w:rPr>
            <w:rFonts w:ascii="Sylfaen" w:hAnsi="Sylfaen"/>
          </w:rPr>
          <w:t>purchasing</w:t>
        </w:r>
      </w:ins>
      <w:ins w:id="82" w:author="GLA" w:date="2020-06-19T19:05:00Z">
        <w:r>
          <w:rPr>
            <w:rFonts w:ascii="Sylfaen" w:hAnsi="Sylfaen"/>
          </w:rPr>
          <w:t xml:space="preserve"> the ticket.</w:t>
        </w:r>
      </w:ins>
    </w:p>
    <w:p w14:paraId="25739D00" w14:textId="77777777" w:rsidR="00AE3903" w:rsidRDefault="00AE3903" w:rsidP="00AE3903">
      <w:pPr>
        <w:pStyle w:val="ListParagraph"/>
        <w:jc w:val="both"/>
        <w:rPr>
          <w:rFonts w:ascii="Sylfaen" w:hAnsi="Sylfaen"/>
        </w:rPr>
      </w:pPr>
    </w:p>
    <w:p w14:paraId="62FFED0A" w14:textId="6E8EF7E3" w:rsidR="00201393" w:rsidRDefault="00201393" w:rsidP="00AE3903">
      <w:pPr>
        <w:pStyle w:val="ListParagraph"/>
        <w:numPr>
          <w:ilvl w:val="0"/>
          <w:numId w:val="1"/>
        </w:numPr>
        <w:ind w:hanging="720"/>
        <w:jc w:val="both"/>
        <w:rPr>
          <w:ins w:id="83" w:author="GLA" w:date="2020-06-19T19:11:00Z"/>
          <w:rFonts w:ascii="Sylfaen" w:hAnsi="Sylfaen"/>
          <w:b/>
        </w:rPr>
      </w:pPr>
      <w:ins w:id="84" w:author="GLA" w:date="2020-06-19T19:11:00Z">
        <w:r>
          <w:rPr>
            <w:rFonts w:ascii="Sylfaen" w:hAnsi="Sylfaen"/>
            <w:b/>
          </w:rPr>
          <w:t>Reservation of right of entry</w:t>
        </w:r>
      </w:ins>
    </w:p>
    <w:p w14:paraId="4D9F224F" w14:textId="2D42F816" w:rsidR="00201393" w:rsidRDefault="00613B4E" w:rsidP="00A44C78">
      <w:pPr>
        <w:pStyle w:val="ListParagraph"/>
        <w:numPr>
          <w:ilvl w:val="1"/>
          <w:numId w:val="1"/>
        </w:numPr>
        <w:ind w:left="426" w:hanging="852"/>
        <w:jc w:val="both"/>
        <w:rPr>
          <w:ins w:id="85" w:author="GLA" w:date="2020-06-19T19:40:00Z"/>
          <w:rFonts w:ascii="Sylfaen" w:hAnsi="Sylfaen"/>
          <w:bCs/>
        </w:rPr>
      </w:pPr>
      <w:ins w:id="86" w:author="GLA" w:date="2020-06-19T19:13:00Z">
        <w:r w:rsidRPr="00A44C78">
          <w:rPr>
            <w:rFonts w:ascii="Sylfaen" w:hAnsi="Sylfaen"/>
            <w:bCs/>
          </w:rPr>
          <w:lastRenderedPageBreak/>
          <w:t>The Company</w:t>
        </w:r>
      </w:ins>
      <w:ins w:id="87" w:author="GLA" w:date="2020-06-19T19:11:00Z">
        <w:r w:rsidR="00201393" w:rsidRPr="00A44C78">
          <w:rPr>
            <w:rFonts w:ascii="Sylfaen" w:hAnsi="Sylfaen"/>
            <w:bCs/>
          </w:rPr>
          <w:t xml:space="preserve"> reserves the right to refuse entrance to anyone found </w:t>
        </w:r>
      </w:ins>
      <w:ins w:id="88" w:author="GLA" w:date="2020-06-19T19:14:00Z">
        <w:r w:rsidRPr="00A44C78">
          <w:rPr>
            <w:rFonts w:ascii="Sylfaen" w:hAnsi="Sylfaen"/>
            <w:bCs/>
          </w:rPr>
          <w:t>to be in violation of the terms of this Agreement</w:t>
        </w:r>
      </w:ins>
      <w:ins w:id="89" w:author="GLA" w:date="2020-06-19T19:11:00Z">
        <w:r w:rsidR="00201393" w:rsidRPr="00A44C78">
          <w:rPr>
            <w:rFonts w:ascii="Sylfaen" w:hAnsi="Sylfaen"/>
            <w:bCs/>
          </w:rPr>
          <w:t xml:space="preserve">. Further, at its discretion, </w:t>
        </w:r>
      </w:ins>
      <w:ins w:id="90" w:author="GLA" w:date="2020-06-19T19:14:00Z">
        <w:r w:rsidRPr="00A44C78">
          <w:rPr>
            <w:rFonts w:ascii="Sylfaen" w:hAnsi="Sylfaen"/>
            <w:bCs/>
          </w:rPr>
          <w:t>the Company</w:t>
        </w:r>
      </w:ins>
      <w:ins w:id="91" w:author="GLA" w:date="2020-06-19T19:11:00Z">
        <w:r w:rsidR="00201393" w:rsidRPr="00A44C78">
          <w:rPr>
            <w:rFonts w:ascii="Sylfaen" w:hAnsi="Sylfaen"/>
            <w:bCs/>
          </w:rPr>
          <w:t xml:space="preserve"> shall have the right to conduct temperature checks on all </w:t>
        </w:r>
      </w:ins>
      <w:ins w:id="92" w:author="GLA" w:date="2020-06-19T19:14:00Z">
        <w:r w:rsidRPr="00A44C78">
          <w:rPr>
            <w:rFonts w:ascii="Sylfaen" w:hAnsi="Sylfaen"/>
            <w:bCs/>
          </w:rPr>
          <w:t>p</w:t>
        </w:r>
      </w:ins>
      <w:ins w:id="93" w:author="GLA" w:date="2020-06-19T19:11:00Z">
        <w:r w:rsidRPr="00A44C78">
          <w:rPr>
            <w:rFonts w:ascii="Sylfaen" w:hAnsi="Sylfaen"/>
            <w:bCs/>
          </w:rPr>
          <w:t xml:space="preserve">layers and </w:t>
        </w:r>
      </w:ins>
      <w:ins w:id="94" w:author="GLA" w:date="2020-06-19T19:14:00Z">
        <w:r w:rsidRPr="00A44C78">
          <w:rPr>
            <w:rFonts w:ascii="Sylfaen" w:hAnsi="Sylfaen"/>
            <w:bCs/>
          </w:rPr>
          <w:t>v</w:t>
        </w:r>
      </w:ins>
      <w:ins w:id="95" w:author="GLA" w:date="2020-06-19T19:11:00Z">
        <w:r w:rsidR="00201393" w:rsidRPr="00A44C78">
          <w:rPr>
            <w:rFonts w:ascii="Sylfaen" w:hAnsi="Sylfaen"/>
            <w:bCs/>
          </w:rPr>
          <w:t xml:space="preserve">isitors seeking entry to the </w:t>
        </w:r>
      </w:ins>
      <w:ins w:id="96" w:author="GLA" w:date="2020-06-19T19:14:00Z">
        <w:r w:rsidRPr="00A44C78">
          <w:rPr>
            <w:rFonts w:ascii="Sylfaen" w:hAnsi="Sylfaen"/>
            <w:bCs/>
          </w:rPr>
          <w:t>Company</w:t>
        </w:r>
      </w:ins>
      <w:ins w:id="97" w:author="GLA" w:date="2020-06-19T19:11:00Z">
        <w:r w:rsidR="00201393" w:rsidRPr="00A44C78">
          <w:rPr>
            <w:rFonts w:ascii="Sylfaen" w:hAnsi="Sylfaen"/>
            <w:bCs/>
          </w:rPr>
          <w:t xml:space="preserve"> </w:t>
        </w:r>
      </w:ins>
      <w:ins w:id="98" w:author="GLA" w:date="2020-06-19T19:14:00Z">
        <w:r w:rsidRPr="00A44C78">
          <w:rPr>
            <w:rFonts w:ascii="Sylfaen" w:hAnsi="Sylfaen"/>
            <w:bCs/>
          </w:rPr>
          <w:t>P</w:t>
        </w:r>
      </w:ins>
      <w:ins w:id="99" w:author="GLA" w:date="2020-06-19T19:11:00Z">
        <w:r w:rsidR="00201393" w:rsidRPr="00A44C78">
          <w:rPr>
            <w:rFonts w:ascii="Sylfaen" w:hAnsi="Sylfaen"/>
            <w:bCs/>
          </w:rPr>
          <w:t xml:space="preserve">remise using thermal temperature scanners, and to refuse entry to any </w:t>
        </w:r>
      </w:ins>
      <w:ins w:id="100" w:author="GLA" w:date="2020-06-19T19:15:00Z">
        <w:r w:rsidRPr="00A44C78">
          <w:rPr>
            <w:rFonts w:ascii="Sylfaen" w:hAnsi="Sylfaen"/>
            <w:bCs/>
          </w:rPr>
          <w:t>p</w:t>
        </w:r>
      </w:ins>
      <w:ins w:id="101" w:author="GLA" w:date="2020-06-19T19:11:00Z">
        <w:r w:rsidR="00201393" w:rsidRPr="00A44C78">
          <w:rPr>
            <w:rFonts w:ascii="Sylfaen" w:hAnsi="Sylfaen"/>
            <w:bCs/>
          </w:rPr>
          <w:t>layer/</w:t>
        </w:r>
      </w:ins>
      <w:ins w:id="102" w:author="GLA" w:date="2020-06-19T19:15:00Z">
        <w:r w:rsidRPr="00A44C78">
          <w:rPr>
            <w:rFonts w:ascii="Sylfaen" w:hAnsi="Sylfaen"/>
            <w:bCs/>
          </w:rPr>
          <w:t>v</w:t>
        </w:r>
      </w:ins>
      <w:ins w:id="103" w:author="GLA" w:date="2020-06-19T19:11:00Z">
        <w:r w:rsidR="00201393" w:rsidRPr="00A44C78">
          <w:rPr>
            <w:rFonts w:ascii="Sylfaen" w:hAnsi="Sylfaen"/>
            <w:bCs/>
          </w:rPr>
          <w:t xml:space="preserve">isitor found to have a temperature above normal human temperature. </w:t>
        </w:r>
      </w:ins>
    </w:p>
    <w:p w14:paraId="7504B344" w14:textId="77777777" w:rsidR="00A44C78" w:rsidRPr="00A44C78" w:rsidRDefault="00A44C78" w:rsidP="00A44C78">
      <w:pPr>
        <w:pStyle w:val="ListParagraph"/>
        <w:ind w:left="426"/>
        <w:jc w:val="both"/>
        <w:rPr>
          <w:ins w:id="104" w:author="GLA" w:date="2020-06-19T19:11:00Z"/>
          <w:rFonts w:ascii="Sylfaen" w:hAnsi="Sylfaen"/>
          <w:bCs/>
        </w:rPr>
      </w:pPr>
      <w:bookmarkStart w:id="105" w:name="_GoBack"/>
      <w:bookmarkEnd w:id="105"/>
    </w:p>
    <w:p w14:paraId="560A91FA" w14:textId="40CE16E7" w:rsidR="00201393" w:rsidRDefault="00613B4E" w:rsidP="00201393">
      <w:pPr>
        <w:pStyle w:val="ListParagraph"/>
        <w:numPr>
          <w:ilvl w:val="1"/>
          <w:numId w:val="1"/>
        </w:numPr>
        <w:ind w:left="426" w:hanging="852"/>
        <w:jc w:val="both"/>
        <w:rPr>
          <w:ins w:id="106" w:author="GLA" w:date="2020-06-19T19:16:00Z"/>
          <w:rFonts w:ascii="Sylfaen" w:hAnsi="Sylfaen"/>
          <w:bCs/>
        </w:rPr>
      </w:pPr>
      <w:ins w:id="107" w:author="GLA" w:date="2020-06-19T19:15:00Z">
        <w:r>
          <w:rPr>
            <w:rFonts w:ascii="Sylfaen" w:hAnsi="Sylfaen"/>
            <w:bCs/>
          </w:rPr>
          <w:t>The Company</w:t>
        </w:r>
      </w:ins>
      <w:ins w:id="108" w:author="GLA" w:date="2020-06-19T19:11:00Z">
        <w:r w:rsidR="00201393" w:rsidRPr="00201393">
          <w:rPr>
            <w:rFonts w:ascii="Sylfaen" w:hAnsi="Sylfaen"/>
            <w:bCs/>
          </w:rPr>
          <w:t xml:space="preserve"> reserves the right to request </w:t>
        </w:r>
      </w:ins>
      <w:ins w:id="109" w:author="GLA" w:date="2020-06-19T19:15:00Z">
        <w:r>
          <w:rPr>
            <w:rFonts w:ascii="Sylfaen" w:hAnsi="Sylfaen"/>
            <w:bCs/>
          </w:rPr>
          <w:t>p</w:t>
        </w:r>
      </w:ins>
      <w:ins w:id="110" w:author="GLA" w:date="2020-06-19T19:11:00Z">
        <w:r w:rsidR="00201393" w:rsidRPr="00201393">
          <w:rPr>
            <w:rFonts w:ascii="Sylfaen" w:hAnsi="Sylfaen"/>
            <w:bCs/>
          </w:rPr>
          <w:t xml:space="preserve">layers / </w:t>
        </w:r>
      </w:ins>
      <w:ins w:id="111" w:author="GLA" w:date="2020-06-19T19:15:00Z">
        <w:r>
          <w:rPr>
            <w:rFonts w:ascii="Sylfaen" w:hAnsi="Sylfaen"/>
            <w:bCs/>
          </w:rPr>
          <w:t>v</w:t>
        </w:r>
      </w:ins>
      <w:ins w:id="112" w:author="GLA" w:date="2020-06-19T19:11:00Z">
        <w:r w:rsidR="00201393" w:rsidRPr="00201393">
          <w:rPr>
            <w:rFonts w:ascii="Sylfaen" w:hAnsi="Sylfaen"/>
            <w:bCs/>
          </w:rPr>
          <w:t xml:space="preserve">isitors to leave the </w:t>
        </w:r>
      </w:ins>
      <w:ins w:id="113" w:author="GLA" w:date="2020-06-19T19:15:00Z">
        <w:r>
          <w:rPr>
            <w:rFonts w:ascii="Sylfaen" w:hAnsi="Sylfaen"/>
            <w:bCs/>
          </w:rPr>
          <w:t>Company</w:t>
        </w:r>
      </w:ins>
      <w:ins w:id="114" w:author="GLA" w:date="2020-06-19T19:11:00Z">
        <w:r w:rsidR="00201393" w:rsidRPr="00201393">
          <w:rPr>
            <w:rFonts w:ascii="Sylfaen" w:hAnsi="Sylfaen"/>
            <w:bCs/>
          </w:rPr>
          <w:t xml:space="preserve"> </w:t>
        </w:r>
      </w:ins>
      <w:ins w:id="115" w:author="GLA" w:date="2020-06-19T19:15:00Z">
        <w:r>
          <w:rPr>
            <w:rFonts w:ascii="Sylfaen" w:hAnsi="Sylfaen"/>
            <w:bCs/>
          </w:rPr>
          <w:t>P</w:t>
        </w:r>
      </w:ins>
      <w:ins w:id="116" w:author="GLA" w:date="2020-06-19T19:11:00Z">
        <w:r>
          <w:rPr>
            <w:rFonts w:ascii="Sylfaen" w:hAnsi="Sylfaen"/>
            <w:bCs/>
          </w:rPr>
          <w:t>remise</w:t>
        </w:r>
        <w:r w:rsidR="00201393" w:rsidRPr="00201393">
          <w:rPr>
            <w:rFonts w:ascii="Sylfaen" w:hAnsi="Sylfaen"/>
            <w:bCs/>
          </w:rPr>
          <w:t xml:space="preserve"> if they are found </w:t>
        </w:r>
      </w:ins>
      <w:ins w:id="117" w:author="GLA" w:date="2020-06-19T19:15:00Z">
        <w:r>
          <w:rPr>
            <w:rFonts w:ascii="Sylfaen" w:hAnsi="Sylfaen"/>
            <w:bCs/>
          </w:rPr>
          <w:t xml:space="preserve">to be in </w:t>
        </w:r>
      </w:ins>
      <w:ins w:id="118" w:author="GLA" w:date="2020-06-19T19:11:00Z">
        <w:r w:rsidR="00201393" w:rsidRPr="00201393">
          <w:rPr>
            <w:rFonts w:ascii="Sylfaen" w:hAnsi="Sylfaen"/>
            <w:bCs/>
          </w:rPr>
          <w:t>violati</w:t>
        </w:r>
      </w:ins>
      <w:ins w:id="119" w:author="GLA" w:date="2020-06-19T19:15:00Z">
        <w:r>
          <w:rPr>
            <w:rFonts w:ascii="Sylfaen" w:hAnsi="Sylfaen"/>
            <w:bCs/>
          </w:rPr>
          <w:t>on of</w:t>
        </w:r>
      </w:ins>
      <w:ins w:id="120" w:author="GLA" w:date="2020-06-19T19:11:00Z">
        <w:r w:rsidR="00201393" w:rsidRPr="00201393">
          <w:rPr>
            <w:rFonts w:ascii="Sylfaen" w:hAnsi="Sylfaen"/>
            <w:bCs/>
          </w:rPr>
          <w:t xml:space="preserve"> any of </w:t>
        </w:r>
      </w:ins>
      <w:ins w:id="121" w:author="GLA" w:date="2020-06-19T19:15:00Z">
        <w:r>
          <w:rPr>
            <w:rFonts w:ascii="Sylfaen" w:hAnsi="Sylfaen"/>
            <w:bCs/>
          </w:rPr>
          <w:t>the terms of this Agreement</w:t>
        </w:r>
      </w:ins>
      <w:ins w:id="122" w:author="GLA" w:date="2020-06-19T19:11:00Z">
        <w:r w:rsidR="00201393" w:rsidRPr="00201393">
          <w:rPr>
            <w:rFonts w:ascii="Sylfaen" w:hAnsi="Sylfaen"/>
            <w:bCs/>
          </w:rPr>
          <w:t>,</w:t>
        </w:r>
      </w:ins>
      <w:ins w:id="123" w:author="GLA" w:date="2020-06-19T19:15:00Z">
        <w:r>
          <w:rPr>
            <w:rFonts w:ascii="Sylfaen" w:hAnsi="Sylfaen"/>
            <w:bCs/>
          </w:rPr>
          <w:t xml:space="preserve"> or any other rules communicated to the players and visitors on their entry into </w:t>
        </w:r>
      </w:ins>
      <w:ins w:id="124" w:author="GLA" w:date="2020-06-19T19:16:00Z">
        <w:r>
          <w:rPr>
            <w:rFonts w:ascii="Sylfaen" w:hAnsi="Sylfaen"/>
            <w:bCs/>
          </w:rPr>
          <w:t>the Company Premise.</w:t>
        </w:r>
      </w:ins>
      <w:ins w:id="125" w:author="GLA" w:date="2020-06-19T19:11:00Z">
        <w:r w:rsidR="00201393" w:rsidRPr="00201393">
          <w:rPr>
            <w:rFonts w:ascii="Sylfaen" w:hAnsi="Sylfaen"/>
            <w:bCs/>
          </w:rPr>
          <w:t xml:space="preserve"> </w:t>
        </w:r>
        <w:r w:rsidRPr="00201393">
          <w:rPr>
            <w:rFonts w:ascii="Sylfaen" w:hAnsi="Sylfaen"/>
            <w:bCs/>
          </w:rPr>
          <w:t xml:space="preserve">FURTHER, </w:t>
        </w:r>
      </w:ins>
      <w:ins w:id="126" w:author="GLA" w:date="2020-06-19T19:16:00Z">
        <w:r>
          <w:rPr>
            <w:rFonts w:ascii="Sylfaen" w:hAnsi="Sylfaen"/>
            <w:bCs/>
          </w:rPr>
          <w:t>THE COMPANY</w:t>
        </w:r>
      </w:ins>
      <w:ins w:id="127" w:author="GLA" w:date="2020-06-19T19:11:00Z">
        <w:r>
          <w:rPr>
            <w:rFonts w:ascii="Sylfaen" w:hAnsi="Sylfaen"/>
            <w:bCs/>
          </w:rPr>
          <w:t xml:space="preserve"> RESERVES THE RIGHT TO REQUEST </w:t>
        </w:r>
      </w:ins>
      <w:ins w:id="128" w:author="GLA" w:date="2020-06-19T19:16:00Z">
        <w:r>
          <w:rPr>
            <w:rFonts w:ascii="Sylfaen" w:hAnsi="Sylfaen"/>
            <w:bCs/>
          </w:rPr>
          <w:t>P</w:t>
        </w:r>
      </w:ins>
      <w:ins w:id="129" w:author="GLA" w:date="2020-06-19T19:11:00Z">
        <w:r>
          <w:rPr>
            <w:rFonts w:ascii="Sylfaen" w:hAnsi="Sylfaen"/>
            <w:bCs/>
          </w:rPr>
          <w:t>LAYERS/</w:t>
        </w:r>
      </w:ins>
      <w:ins w:id="130" w:author="GLA" w:date="2020-06-19T19:16:00Z">
        <w:r>
          <w:rPr>
            <w:rFonts w:ascii="Sylfaen" w:hAnsi="Sylfaen"/>
            <w:bCs/>
          </w:rPr>
          <w:t>V</w:t>
        </w:r>
      </w:ins>
      <w:ins w:id="131" w:author="GLA" w:date="2020-06-19T19:11:00Z">
        <w:r w:rsidRPr="00201393">
          <w:rPr>
            <w:rFonts w:ascii="Sylfaen" w:hAnsi="Sylfaen"/>
            <w:bCs/>
          </w:rPr>
          <w:t>ISITORS TO EXIT THE</w:t>
        </w:r>
      </w:ins>
      <w:ins w:id="132" w:author="GLA" w:date="2020-06-19T19:16:00Z">
        <w:r>
          <w:rPr>
            <w:rFonts w:ascii="Sylfaen" w:hAnsi="Sylfaen"/>
            <w:bCs/>
          </w:rPr>
          <w:t xml:space="preserve"> COMPANY</w:t>
        </w:r>
      </w:ins>
      <w:ins w:id="133" w:author="GLA" w:date="2020-06-19T19:11:00Z">
        <w:r w:rsidRPr="00201393">
          <w:rPr>
            <w:rFonts w:ascii="Sylfaen" w:hAnsi="Sylfaen"/>
            <w:bCs/>
          </w:rPr>
          <w:t xml:space="preserve"> </w:t>
        </w:r>
      </w:ins>
      <w:ins w:id="134" w:author="GLA" w:date="2020-06-19T19:16:00Z">
        <w:r>
          <w:rPr>
            <w:rFonts w:ascii="Sylfaen" w:hAnsi="Sylfaen"/>
            <w:bCs/>
          </w:rPr>
          <w:t>P</w:t>
        </w:r>
      </w:ins>
      <w:ins w:id="135" w:author="GLA" w:date="2020-06-19T19:11:00Z">
        <w:r>
          <w:rPr>
            <w:rFonts w:ascii="Sylfaen" w:hAnsi="Sylfaen"/>
            <w:bCs/>
          </w:rPr>
          <w:t>REMISE</w:t>
        </w:r>
        <w:r w:rsidRPr="00201393">
          <w:rPr>
            <w:rFonts w:ascii="Sylfaen" w:hAnsi="Sylfaen"/>
            <w:bCs/>
          </w:rPr>
          <w:t xml:space="preserve"> IF THEY ARE FOUND TO BE EXBITING KNOWN SYMPTOMS OF COVID-19.  </w:t>
        </w:r>
      </w:ins>
    </w:p>
    <w:p w14:paraId="3D517169" w14:textId="77777777" w:rsidR="00613B4E" w:rsidRPr="00201393" w:rsidRDefault="00613B4E" w:rsidP="00613B4E">
      <w:pPr>
        <w:pStyle w:val="ListParagraph"/>
        <w:ind w:left="426"/>
        <w:jc w:val="both"/>
        <w:rPr>
          <w:ins w:id="136" w:author="GLA" w:date="2020-06-19T19:11:00Z"/>
          <w:rFonts w:ascii="Sylfaen" w:hAnsi="Sylfaen"/>
          <w:bCs/>
        </w:rPr>
      </w:pPr>
    </w:p>
    <w:p w14:paraId="5F5ACD1C" w14:textId="77777777" w:rsidR="00AE3903" w:rsidRPr="00D12984" w:rsidRDefault="00AE3903" w:rsidP="00AE3903">
      <w:pPr>
        <w:pStyle w:val="ListParagraph"/>
        <w:numPr>
          <w:ilvl w:val="0"/>
          <w:numId w:val="1"/>
        </w:numPr>
        <w:ind w:hanging="720"/>
        <w:jc w:val="both"/>
        <w:rPr>
          <w:rFonts w:ascii="Sylfaen" w:hAnsi="Sylfaen"/>
          <w:b/>
        </w:rPr>
      </w:pPr>
      <w:r w:rsidRPr="00D12984">
        <w:rPr>
          <w:rFonts w:ascii="Sylfaen" w:hAnsi="Sylfaen"/>
          <w:b/>
        </w:rPr>
        <w:t>Severability</w:t>
      </w:r>
    </w:p>
    <w:p w14:paraId="397B8948" w14:textId="77777777" w:rsidR="00AE3903" w:rsidRPr="00D12984" w:rsidRDefault="00AE3903" w:rsidP="00AE3903">
      <w:pPr>
        <w:pStyle w:val="ListParagraph"/>
        <w:jc w:val="both"/>
        <w:rPr>
          <w:rFonts w:ascii="Sylfaen" w:hAnsi="Sylfaen"/>
          <w:b/>
        </w:rPr>
      </w:pPr>
    </w:p>
    <w:p w14:paraId="5240D832" w14:textId="501F1266" w:rsidR="00DD0343" w:rsidRPr="00AE3903" w:rsidRDefault="00AE3903" w:rsidP="00201393">
      <w:pPr>
        <w:pStyle w:val="ListParagraph"/>
        <w:numPr>
          <w:ilvl w:val="1"/>
          <w:numId w:val="1"/>
        </w:numPr>
        <w:ind w:left="426" w:hanging="852"/>
        <w:jc w:val="both"/>
        <w:rPr>
          <w:rFonts w:ascii="Sylfaen" w:hAnsi="Sylfaen"/>
        </w:rPr>
      </w:pPr>
      <w:r w:rsidRPr="00D12984">
        <w:rPr>
          <w:rFonts w:ascii="Sylfaen" w:hAnsi="Sylfaen"/>
        </w:rPr>
        <w:t>If any part of the Terms of Use are determined to be invalid or unenforceable pursuant to Applicable Laws of India, including, but not limited to, the warranty disclaimers and liability limitations set forth above, then the invalid or unenforceable provision will be deemed to be superseded by a valid, enforceable provision that most closely matches the intent of the original provision and the remainder of the Terms of Use shall continue in effect</w:t>
      </w:r>
      <w:r>
        <w:rPr>
          <w:rFonts w:ascii="Sylfaen" w:hAnsi="Sylfaen"/>
        </w:rPr>
        <w:t>.</w:t>
      </w:r>
    </w:p>
    <w:p w14:paraId="479C918C" w14:textId="77777777" w:rsidR="00C83017" w:rsidRDefault="00C83017"/>
    <w:sectPr w:rsidR="00C83017">
      <w:headerReference w:type="default" r:id="rId9"/>
      <w:foot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LA" w:date="2020-06-19T19:02:00Z" w:initials="GLA">
    <w:p w14:paraId="608B2A0B" w14:textId="5DC3D7C5" w:rsidR="00571D7F" w:rsidRDefault="00571D7F">
      <w:pPr>
        <w:pStyle w:val="CommentText"/>
      </w:pPr>
      <w:r>
        <w:rPr>
          <w:rStyle w:val="CommentReference"/>
        </w:rPr>
        <w:annotationRef/>
      </w:r>
      <w:r>
        <w:t>We had specified in the consolidated list that only children below the age of 14 years require constant supervision to remain compliant with Microgravity’s terms. Thus, we have made appropriate changes.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0F4806" w15:done="0"/>
  <w15:commentEx w15:paraId="054AD2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0F4806" w16cid:durableId="2214F518"/>
  <w16cid:commentId w16cid:paraId="054AD298" w16cid:durableId="2214FAC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AC7A93" w14:textId="77777777" w:rsidR="004F19A2" w:rsidRDefault="004F19A2">
      <w:pPr>
        <w:spacing w:after="0" w:line="240" w:lineRule="auto"/>
      </w:pPr>
      <w:r>
        <w:separator/>
      </w:r>
    </w:p>
  </w:endnote>
  <w:endnote w:type="continuationSeparator" w:id="0">
    <w:p w14:paraId="37A6513C" w14:textId="77777777" w:rsidR="004F19A2" w:rsidRDefault="004F1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8E179E" w14:textId="77777777" w:rsidR="00051DC6" w:rsidRPr="00223825" w:rsidRDefault="00140E3C" w:rsidP="00051DC6">
    <w:pPr>
      <w:pStyle w:val="Footer"/>
      <w:rPr>
        <w:rFonts w:ascii="Times New Roman" w:hAnsi="Times New Roman"/>
      </w:rPr>
    </w:pPr>
    <w:r>
      <w:rPr>
        <w:rFonts w:ascii="Times New Roman" w:hAnsi="Times New Roman"/>
      </w:rPr>
      <w:tab/>
    </w:r>
    <w:r w:rsidRPr="00223825">
      <w:rPr>
        <w:rFonts w:ascii="Times New Roman" w:hAnsi="Times New Roman"/>
      </w:rPr>
      <w:t xml:space="preserve">Page | </w:t>
    </w:r>
    <w:r w:rsidRPr="00223825">
      <w:rPr>
        <w:rFonts w:ascii="Times New Roman" w:hAnsi="Times New Roman"/>
      </w:rPr>
      <w:fldChar w:fldCharType="begin"/>
    </w:r>
    <w:r w:rsidRPr="00223825">
      <w:rPr>
        <w:rFonts w:ascii="Times New Roman" w:hAnsi="Times New Roman"/>
      </w:rPr>
      <w:instrText xml:space="preserve"> PAGE   \* MERGEFORMAT </w:instrText>
    </w:r>
    <w:r w:rsidRPr="00223825">
      <w:rPr>
        <w:rFonts w:ascii="Times New Roman" w:hAnsi="Times New Roman"/>
      </w:rPr>
      <w:fldChar w:fldCharType="separate"/>
    </w:r>
    <w:r w:rsidR="00A44C78">
      <w:rPr>
        <w:rFonts w:ascii="Times New Roman" w:hAnsi="Times New Roman"/>
        <w:noProof/>
      </w:rPr>
      <w:t>5</w:t>
    </w:r>
    <w:r w:rsidRPr="00223825">
      <w:rPr>
        <w:rFonts w:ascii="Times New Roman" w:hAnsi="Times New Roman"/>
        <w:noProof/>
      </w:rPr>
      <w:fldChar w:fldCharType="end"/>
    </w:r>
  </w:p>
  <w:p w14:paraId="442D0022" w14:textId="77777777" w:rsidR="00051DC6" w:rsidRDefault="00140E3C" w:rsidP="00051DC6">
    <w:pPr>
      <w:pStyle w:val="Footer"/>
      <w:tabs>
        <w:tab w:val="clear" w:pos="4513"/>
        <w:tab w:val="clear" w:pos="9026"/>
        <w:tab w:val="left" w:pos="54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BAA43" w14:textId="77777777" w:rsidR="004F19A2" w:rsidRDefault="004F19A2">
      <w:pPr>
        <w:spacing w:after="0" w:line="240" w:lineRule="auto"/>
      </w:pPr>
      <w:r>
        <w:separator/>
      </w:r>
    </w:p>
  </w:footnote>
  <w:footnote w:type="continuationSeparator" w:id="0">
    <w:p w14:paraId="66344BC5" w14:textId="77777777" w:rsidR="004F19A2" w:rsidRDefault="004F19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8AB6E0" w14:textId="77777777" w:rsidR="0006156D" w:rsidRPr="002E6A8C" w:rsidRDefault="00140E3C" w:rsidP="0006156D">
    <w:pPr>
      <w:tabs>
        <w:tab w:val="center" w:pos="4680"/>
        <w:tab w:val="right" w:pos="9360"/>
      </w:tabs>
      <w:spacing w:after="0" w:line="240" w:lineRule="auto"/>
      <w:ind w:left="720" w:hanging="720"/>
      <w:jc w:val="right"/>
      <w:rPr>
        <w:rFonts w:ascii="Times New Roman" w:hAnsi="Times New Roman"/>
        <w:i/>
        <w:lang w:val="en-US"/>
      </w:rPr>
    </w:pPr>
    <w:r>
      <w:rPr>
        <w:rFonts w:ascii="Times New Roman" w:hAnsi="Times New Roman"/>
        <w:i/>
        <w:lang w:val="en-US"/>
      </w:rPr>
      <w:t>GameC</w:t>
    </w:r>
    <w:r w:rsidRPr="002E6A8C">
      <w:rPr>
        <w:rFonts w:ascii="Times New Roman" w:hAnsi="Times New Roman"/>
        <w:i/>
        <w:lang w:val="en-US"/>
      </w:rPr>
      <w:t>hanger Law Advisors</w:t>
    </w:r>
  </w:p>
  <w:p w14:paraId="0896997A" w14:textId="77777777" w:rsidR="0006156D" w:rsidRPr="002E6A8C" w:rsidRDefault="00140E3C" w:rsidP="0006156D">
    <w:pPr>
      <w:tabs>
        <w:tab w:val="center" w:pos="4680"/>
        <w:tab w:val="right" w:pos="9360"/>
      </w:tabs>
      <w:spacing w:after="0" w:line="240" w:lineRule="auto"/>
      <w:ind w:left="720" w:hanging="720"/>
      <w:jc w:val="right"/>
      <w:rPr>
        <w:rFonts w:ascii="Times New Roman" w:hAnsi="Times New Roman"/>
        <w:i/>
        <w:lang w:val="en-US"/>
      </w:rPr>
    </w:pPr>
    <w:r w:rsidRPr="002E6A8C">
      <w:rPr>
        <w:rFonts w:ascii="Times New Roman" w:hAnsi="Times New Roman"/>
        <w:i/>
        <w:lang w:val="en-US"/>
      </w:rPr>
      <w:t xml:space="preserve">                                                                                                                             Draft for Discussion</w:t>
    </w:r>
  </w:p>
  <w:p w14:paraId="148A9897" w14:textId="77777777" w:rsidR="0006156D" w:rsidRPr="002E6A8C" w:rsidRDefault="00140E3C" w:rsidP="0006156D">
    <w:pPr>
      <w:tabs>
        <w:tab w:val="center" w:pos="4680"/>
        <w:tab w:val="right" w:pos="9360"/>
      </w:tabs>
      <w:spacing w:after="0" w:line="240" w:lineRule="auto"/>
      <w:ind w:left="720" w:hanging="720"/>
      <w:jc w:val="right"/>
      <w:rPr>
        <w:rFonts w:ascii="Times New Roman" w:hAnsi="Times New Roman"/>
        <w:i/>
        <w:lang w:val="en-US"/>
      </w:rPr>
    </w:pPr>
    <w:r w:rsidRPr="002E6A8C">
      <w:rPr>
        <w:rFonts w:ascii="Times New Roman" w:hAnsi="Times New Roman"/>
        <w:i/>
        <w:lang w:val="en-US"/>
      </w:rPr>
      <w:t xml:space="preserve">                                                                                             </w:t>
    </w:r>
    <w:r>
      <w:rPr>
        <w:rFonts w:ascii="Times New Roman" w:hAnsi="Times New Roman"/>
        <w:i/>
        <w:lang w:val="en-US"/>
      </w:rPr>
      <w:t xml:space="preserve">                          </w:t>
    </w:r>
    <w:r w:rsidRPr="002E6A8C">
      <w:rPr>
        <w:rFonts w:ascii="Times New Roman" w:hAnsi="Times New Roman"/>
        <w:i/>
        <w:lang w:val="en-US"/>
      </w:rPr>
      <w:t>Privileged and Confidential</w:t>
    </w:r>
  </w:p>
  <w:p w14:paraId="240CA655" w14:textId="77777777" w:rsidR="0006156D" w:rsidRDefault="004F19A2">
    <w:pPr>
      <w:pStyle w:val="Header"/>
    </w:pPr>
  </w:p>
  <w:p w14:paraId="1455DDAD" w14:textId="77777777" w:rsidR="00051DC6" w:rsidRDefault="004F19A2" w:rsidP="00051DC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6C3CBD"/>
    <w:multiLevelType w:val="hybridMultilevel"/>
    <w:tmpl w:val="98DE0E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6F63DE4"/>
    <w:multiLevelType w:val="multilevel"/>
    <w:tmpl w:val="94A4FF98"/>
    <w:lvl w:ilvl="0">
      <w:start w:val="1"/>
      <w:numFmt w:val="decimal"/>
      <w:lvlText w:val="%1."/>
      <w:lvlJc w:val="left"/>
      <w:pPr>
        <w:ind w:left="360" w:hanging="360"/>
      </w:pPr>
      <w:rPr>
        <w:rFonts w:hint="default"/>
        <w:b/>
      </w:rPr>
    </w:lvl>
    <w:lvl w:ilvl="1">
      <w:start w:val="1"/>
      <w:numFmt w:val="decimal"/>
      <w:isLgl/>
      <w:lvlText w:val="%1.%2."/>
      <w:lvlJc w:val="left"/>
      <w:pPr>
        <w:ind w:left="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6C641363"/>
    <w:multiLevelType w:val="hybridMultilevel"/>
    <w:tmpl w:val="A9606FC8"/>
    <w:lvl w:ilvl="0" w:tplc="A106CD1E">
      <w:start w:val="1"/>
      <w:numFmt w:val="lowerRoman"/>
      <w:lvlText w:val="%1."/>
      <w:lvlJc w:val="left"/>
      <w:pPr>
        <w:ind w:left="2280" w:hanging="720"/>
      </w:pPr>
      <w:rPr>
        <w:rFonts w:hint="default"/>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LA">
    <w15:presenceInfo w15:providerId="None" w15:userId="G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343"/>
    <w:rsid w:val="00035EB7"/>
    <w:rsid w:val="000A0B81"/>
    <w:rsid w:val="000A78BB"/>
    <w:rsid w:val="00140E3C"/>
    <w:rsid w:val="00172EFC"/>
    <w:rsid w:val="00182017"/>
    <w:rsid w:val="001C48A7"/>
    <w:rsid w:val="001D0C22"/>
    <w:rsid w:val="00201393"/>
    <w:rsid w:val="00223D20"/>
    <w:rsid w:val="0023453C"/>
    <w:rsid w:val="0023518B"/>
    <w:rsid w:val="00250794"/>
    <w:rsid w:val="00266916"/>
    <w:rsid w:val="00280424"/>
    <w:rsid w:val="002B4057"/>
    <w:rsid w:val="0032095C"/>
    <w:rsid w:val="0034003B"/>
    <w:rsid w:val="00377055"/>
    <w:rsid w:val="0039312C"/>
    <w:rsid w:val="003B18C5"/>
    <w:rsid w:val="003C25BD"/>
    <w:rsid w:val="003F0507"/>
    <w:rsid w:val="00404661"/>
    <w:rsid w:val="004A25B4"/>
    <w:rsid w:val="004F19A2"/>
    <w:rsid w:val="0055636F"/>
    <w:rsid w:val="00571D7F"/>
    <w:rsid w:val="005C64A6"/>
    <w:rsid w:val="005D6DCA"/>
    <w:rsid w:val="00613B4E"/>
    <w:rsid w:val="00617BF0"/>
    <w:rsid w:val="006315AA"/>
    <w:rsid w:val="006570CA"/>
    <w:rsid w:val="0065713A"/>
    <w:rsid w:val="00662EB4"/>
    <w:rsid w:val="00693CB8"/>
    <w:rsid w:val="0069452C"/>
    <w:rsid w:val="006B76F8"/>
    <w:rsid w:val="007B5BC6"/>
    <w:rsid w:val="007E5CAD"/>
    <w:rsid w:val="008476BB"/>
    <w:rsid w:val="008914AF"/>
    <w:rsid w:val="0091055A"/>
    <w:rsid w:val="0096118D"/>
    <w:rsid w:val="00987E61"/>
    <w:rsid w:val="009C67E3"/>
    <w:rsid w:val="00A44C78"/>
    <w:rsid w:val="00A46BBE"/>
    <w:rsid w:val="00A64C2A"/>
    <w:rsid w:val="00AA083C"/>
    <w:rsid w:val="00AA1A23"/>
    <w:rsid w:val="00AE3903"/>
    <w:rsid w:val="00AF4CEF"/>
    <w:rsid w:val="00B122B9"/>
    <w:rsid w:val="00B3565A"/>
    <w:rsid w:val="00BC18B1"/>
    <w:rsid w:val="00C07961"/>
    <w:rsid w:val="00C4144C"/>
    <w:rsid w:val="00C473E6"/>
    <w:rsid w:val="00C83017"/>
    <w:rsid w:val="00C97CB6"/>
    <w:rsid w:val="00CA47A6"/>
    <w:rsid w:val="00CC490D"/>
    <w:rsid w:val="00D141C9"/>
    <w:rsid w:val="00DC5F71"/>
    <w:rsid w:val="00DD0343"/>
    <w:rsid w:val="00DE5566"/>
    <w:rsid w:val="00E00C22"/>
    <w:rsid w:val="00E04399"/>
    <w:rsid w:val="00E25B13"/>
    <w:rsid w:val="00E31AA3"/>
    <w:rsid w:val="00E6740D"/>
    <w:rsid w:val="00E76510"/>
    <w:rsid w:val="00EE543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11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3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343"/>
    <w:pPr>
      <w:ind w:left="720"/>
      <w:contextualSpacing/>
    </w:pPr>
  </w:style>
  <w:style w:type="character" w:styleId="CommentReference">
    <w:name w:val="annotation reference"/>
    <w:basedOn w:val="DefaultParagraphFont"/>
    <w:uiPriority w:val="99"/>
    <w:semiHidden/>
    <w:unhideWhenUsed/>
    <w:rsid w:val="00DD0343"/>
    <w:rPr>
      <w:sz w:val="16"/>
      <w:szCs w:val="16"/>
    </w:rPr>
  </w:style>
  <w:style w:type="paragraph" w:styleId="CommentText">
    <w:name w:val="annotation text"/>
    <w:basedOn w:val="Normal"/>
    <w:link w:val="CommentTextChar"/>
    <w:uiPriority w:val="99"/>
    <w:unhideWhenUsed/>
    <w:rsid w:val="00DD0343"/>
    <w:pPr>
      <w:spacing w:line="240" w:lineRule="auto"/>
    </w:pPr>
    <w:rPr>
      <w:sz w:val="20"/>
      <w:szCs w:val="20"/>
    </w:rPr>
  </w:style>
  <w:style w:type="character" w:customStyle="1" w:styleId="CommentTextChar">
    <w:name w:val="Comment Text Char"/>
    <w:basedOn w:val="DefaultParagraphFont"/>
    <w:link w:val="CommentText"/>
    <w:uiPriority w:val="99"/>
    <w:rsid w:val="00DD0343"/>
    <w:rPr>
      <w:sz w:val="20"/>
      <w:szCs w:val="20"/>
    </w:rPr>
  </w:style>
  <w:style w:type="paragraph" w:styleId="Header">
    <w:name w:val="header"/>
    <w:basedOn w:val="Normal"/>
    <w:link w:val="HeaderChar"/>
    <w:uiPriority w:val="99"/>
    <w:unhideWhenUsed/>
    <w:rsid w:val="00DD03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343"/>
  </w:style>
  <w:style w:type="paragraph" w:styleId="Footer">
    <w:name w:val="footer"/>
    <w:basedOn w:val="Normal"/>
    <w:link w:val="FooterChar"/>
    <w:uiPriority w:val="99"/>
    <w:unhideWhenUsed/>
    <w:rsid w:val="00DD03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343"/>
  </w:style>
  <w:style w:type="paragraph" w:styleId="BalloonText">
    <w:name w:val="Balloon Text"/>
    <w:basedOn w:val="Normal"/>
    <w:link w:val="BalloonTextChar"/>
    <w:uiPriority w:val="99"/>
    <w:semiHidden/>
    <w:unhideWhenUsed/>
    <w:rsid w:val="00DD03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34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71D7F"/>
    <w:rPr>
      <w:b/>
      <w:bCs/>
    </w:rPr>
  </w:style>
  <w:style w:type="character" w:customStyle="1" w:styleId="CommentSubjectChar">
    <w:name w:val="Comment Subject Char"/>
    <w:basedOn w:val="CommentTextChar"/>
    <w:link w:val="CommentSubject"/>
    <w:uiPriority w:val="99"/>
    <w:semiHidden/>
    <w:rsid w:val="00571D7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3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343"/>
    <w:pPr>
      <w:ind w:left="720"/>
      <w:contextualSpacing/>
    </w:pPr>
  </w:style>
  <w:style w:type="character" w:styleId="CommentReference">
    <w:name w:val="annotation reference"/>
    <w:basedOn w:val="DefaultParagraphFont"/>
    <w:uiPriority w:val="99"/>
    <w:semiHidden/>
    <w:unhideWhenUsed/>
    <w:rsid w:val="00DD0343"/>
    <w:rPr>
      <w:sz w:val="16"/>
      <w:szCs w:val="16"/>
    </w:rPr>
  </w:style>
  <w:style w:type="paragraph" w:styleId="CommentText">
    <w:name w:val="annotation text"/>
    <w:basedOn w:val="Normal"/>
    <w:link w:val="CommentTextChar"/>
    <w:uiPriority w:val="99"/>
    <w:unhideWhenUsed/>
    <w:rsid w:val="00DD0343"/>
    <w:pPr>
      <w:spacing w:line="240" w:lineRule="auto"/>
    </w:pPr>
    <w:rPr>
      <w:sz w:val="20"/>
      <w:szCs w:val="20"/>
    </w:rPr>
  </w:style>
  <w:style w:type="character" w:customStyle="1" w:styleId="CommentTextChar">
    <w:name w:val="Comment Text Char"/>
    <w:basedOn w:val="DefaultParagraphFont"/>
    <w:link w:val="CommentText"/>
    <w:uiPriority w:val="99"/>
    <w:rsid w:val="00DD0343"/>
    <w:rPr>
      <w:sz w:val="20"/>
      <w:szCs w:val="20"/>
    </w:rPr>
  </w:style>
  <w:style w:type="paragraph" w:styleId="Header">
    <w:name w:val="header"/>
    <w:basedOn w:val="Normal"/>
    <w:link w:val="HeaderChar"/>
    <w:uiPriority w:val="99"/>
    <w:unhideWhenUsed/>
    <w:rsid w:val="00DD03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343"/>
  </w:style>
  <w:style w:type="paragraph" w:styleId="Footer">
    <w:name w:val="footer"/>
    <w:basedOn w:val="Normal"/>
    <w:link w:val="FooterChar"/>
    <w:uiPriority w:val="99"/>
    <w:unhideWhenUsed/>
    <w:rsid w:val="00DD03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343"/>
  </w:style>
  <w:style w:type="paragraph" w:styleId="BalloonText">
    <w:name w:val="Balloon Text"/>
    <w:basedOn w:val="Normal"/>
    <w:link w:val="BalloonTextChar"/>
    <w:uiPriority w:val="99"/>
    <w:semiHidden/>
    <w:unhideWhenUsed/>
    <w:rsid w:val="00DD03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34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71D7F"/>
    <w:rPr>
      <w:b/>
      <w:bCs/>
    </w:rPr>
  </w:style>
  <w:style w:type="character" w:customStyle="1" w:styleId="CommentSubjectChar">
    <w:name w:val="Comment Subject Char"/>
    <w:basedOn w:val="CommentTextChar"/>
    <w:link w:val="CommentSubject"/>
    <w:uiPriority w:val="99"/>
    <w:semiHidden/>
    <w:rsid w:val="00571D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1479</Words>
  <Characters>8432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c:creator>
  <cp:keywords/>
  <dc:description/>
  <cp:lastModifiedBy>GLA</cp:lastModifiedBy>
  <cp:revision>17</cp:revision>
  <dcterms:created xsi:type="dcterms:W3CDTF">2020-03-12T12:48:00Z</dcterms:created>
  <dcterms:modified xsi:type="dcterms:W3CDTF">2020-06-19T14:10:00Z</dcterms:modified>
</cp:coreProperties>
</file>